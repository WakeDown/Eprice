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C28F1" w14:textId="77777777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56"/>
          <w:szCs w:val="56"/>
          <w:lang w:eastAsia="ru-RU"/>
        </w:rPr>
        <w:t xml:space="preserve">Описание процесса ПО </w:t>
      </w:r>
      <w:proofErr w:type="spellStart"/>
      <w:r w:rsidRPr="003C4BFF">
        <w:rPr>
          <w:rFonts w:ascii="Calibri" w:eastAsia="Times New Roman" w:hAnsi="Calibri" w:cs="Times New Roman"/>
          <w:color w:val="000000"/>
          <w:sz w:val="56"/>
          <w:szCs w:val="56"/>
          <w:lang w:eastAsia="ru-RU"/>
        </w:rPr>
        <w:t>Спец</w:t>
      </w:r>
      <w:r w:rsidR="00E758F9">
        <w:rPr>
          <w:rFonts w:ascii="Calibri" w:eastAsia="Times New Roman" w:hAnsi="Calibri" w:cs="Times New Roman"/>
          <w:color w:val="000000"/>
          <w:sz w:val="56"/>
          <w:szCs w:val="56"/>
          <w:lang w:eastAsia="ru-RU"/>
        </w:rPr>
        <w:t>Р</w:t>
      </w:r>
      <w:r w:rsidRPr="003C4BFF">
        <w:rPr>
          <w:rFonts w:ascii="Calibri" w:eastAsia="Times New Roman" w:hAnsi="Calibri" w:cs="Times New Roman"/>
          <w:color w:val="000000"/>
          <w:sz w:val="56"/>
          <w:szCs w:val="56"/>
          <w:lang w:eastAsia="ru-RU"/>
        </w:rPr>
        <w:t>асчет</w:t>
      </w:r>
      <w:proofErr w:type="spellEnd"/>
    </w:p>
    <w:p w14:paraId="1E4B9186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Роли пользователей</w:t>
      </w:r>
    </w:p>
    <w:p w14:paraId="541A91B4" w14:textId="77777777" w:rsidR="003C4BFF" w:rsidRPr="003C4BFF" w:rsidRDefault="003C4BFF" w:rsidP="003C4BFF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Оператор - имеет возможность вводить заявки</w:t>
      </w:r>
    </w:p>
    <w:p w14:paraId="1A547FEF" w14:textId="77777777" w:rsidR="003C4BFF" w:rsidRPr="003C4BFF" w:rsidRDefault="003C4BFF" w:rsidP="003C4BFF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Менеджер - имеет возможность вводить заявки и просматривать список заявок и изменять заявки где указан как Менеджер</w:t>
      </w:r>
    </w:p>
    <w:p w14:paraId="36BCA9A0" w14:textId="77777777" w:rsidR="003C4BFF" w:rsidRPr="003C4BFF" w:rsidRDefault="003C4BFF" w:rsidP="003C4BFF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commentRangeStart w:id="0"/>
      <w:commentRangeStart w:id="1"/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Снабженец</w:t>
      </w:r>
      <w:commentRangeEnd w:id="0"/>
      <w:r w:rsidR="007C1393">
        <w:rPr>
          <w:rStyle w:val="a8"/>
        </w:rPr>
        <w:commentReference w:id="0"/>
      </w:r>
      <w:commentRangeEnd w:id="1"/>
      <w:r w:rsidR="002011A7">
        <w:rPr>
          <w:rStyle w:val="a8"/>
        </w:rPr>
        <w:commentReference w:id="1"/>
      </w:r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 xml:space="preserve"> - имеет возможность просматривать информацию по заявкам и позициям, а </w:t>
      </w:r>
      <w:proofErr w:type="gramStart"/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так же</w:t>
      </w:r>
      <w:proofErr w:type="gramEnd"/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 xml:space="preserve"> добавлять расчет позиций где указан как Снабженец</w:t>
      </w:r>
    </w:p>
    <w:p w14:paraId="7EC422A2" w14:textId="77777777" w:rsidR="003C4BFF" w:rsidRPr="003C4BFF" w:rsidRDefault="003C4BFF" w:rsidP="003C4BFF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 xml:space="preserve">Контролер - имеет возможность просматривать все заявки и выгружать список в </w:t>
      </w:r>
      <w:proofErr w:type="spellStart"/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Excel</w:t>
      </w:r>
      <w:proofErr w:type="spellEnd"/>
    </w:p>
    <w:p w14:paraId="457193F1" w14:textId="55426B75" w:rsidR="003C4BFF" w:rsidRPr="003C4BFF" w:rsidRDefault="003C4BFF" w:rsidP="003C4BFF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Статус конкурса - имеет возможность</w:t>
      </w:r>
      <w:r w:rsidR="002011A7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 xml:space="preserve"> просматривать</w:t>
      </w:r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 xml:space="preserve"> </w:t>
      </w:r>
      <w:commentRangeStart w:id="2"/>
      <w:commentRangeStart w:id="3"/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 xml:space="preserve">список заявок со статусом </w:t>
      </w:r>
      <w:proofErr w:type="gramStart"/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Рас</w:t>
      </w:r>
      <w:r w:rsidR="00666614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>читано</w:t>
      </w:r>
      <w:proofErr w:type="gramEnd"/>
      <w:r w:rsidRPr="003C4BFF">
        <w:rPr>
          <w:rFonts w:ascii="Calibri" w:eastAsia="Times New Roman" w:hAnsi="Calibri" w:cs="Arial"/>
          <w:color w:val="000000"/>
          <w:sz w:val="23"/>
          <w:szCs w:val="23"/>
          <w:lang w:eastAsia="ru-RU"/>
        </w:rPr>
        <w:t xml:space="preserve"> и доступ к кнопкам изменения статуса конкурса</w:t>
      </w:r>
      <w:commentRangeEnd w:id="2"/>
      <w:r w:rsidR="007C1393">
        <w:rPr>
          <w:rStyle w:val="a8"/>
        </w:rPr>
        <w:commentReference w:id="2"/>
      </w:r>
      <w:commentRangeEnd w:id="3"/>
      <w:r w:rsidR="002011A7">
        <w:rPr>
          <w:rStyle w:val="a8"/>
        </w:rPr>
        <w:commentReference w:id="3"/>
      </w:r>
    </w:p>
    <w:p w14:paraId="31455E64" w14:textId="77777777" w:rsidR="003C4BFF" w:rsidRPr="003C4BFF" w:rsidRDefault="007C1393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Роли устанавливаются пу</w:t>
      </w:r>
      <w:r w:rsidR="003C4BFF"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тем назначения пользователям групп </w:t>
      </w:r>
      <w:proofErr w:type="spellStart"/>
      <w:r w:rsidR="003C4BFF"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Active</w:t>
      </w:r>
      <w:proofErr w:type="spellEnd"/>
      <w:r w:rsidR="003C4BFF"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="003C4BFF"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Directory</w:t>
      </w:r>
      <w:proofErr w:type="spellEnd"/>
    </w:p>
    <w:p w14:paraId="4D42F400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Авторизация</w:t>
      </w:r>
    </w:p>
    <w:p w14:paraId="1C977D64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При входе в систему пользователь авторизуется посредством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Windows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аутентификации.</w:t>
      </w:r>
    </w:p>
    <w:p w14:paraId="7AB2338D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Заявка на расчет</w:t>
      </w:r>
    </w:p>
    <w:p w14:paraId="21709A57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Форма позволяет ввести следующую информацию: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4" w:author="Рехов Антон Игоревич" w:date="2015-02-12T12:48:00Z">
          <w:tblPr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"/>
        <w:gridCol w:w="2110"/>
        <w:gridCol w:w="4790"/>
        <w:gridCol w:w="1958"/>
        <w:tblGridChange w:id="5">
          <w:tblGrid>
            <w:gridCol w:w="481"/>
            <w:gridCol w:w="2110"/>
            <w:gridCol w:w="4790"/>
            <w:gridCol w:w="1958"/>
          </w:tblGrid>
        </w:tblGridChange>
      </w:tblGrid>
      <w:tr w:rsidR="00365A5E" w:rsidRPr="003C4BFF" w14:paraId="6D8276CD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7DDC7A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12415FE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Название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8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10831A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9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265914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</w:tr>
      <w:tr w:rsidR="00365A5E" w:rsidRPr="003C4BFF" w14:paraId="771AC5ED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0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11490E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D07E6A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2"/>
            <w:commentRangeStart w:id="13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Номер конкурса</w:t>
            </w:r>
            <w:commentRangeEnd w:id="12"/>
            <w:r w:rsidR="007C1393">
              <w:rPr>
                <w:rStyle w:val="a8"/>
              </w:rPr>
              <w:commentReference w:id="12"/>
            </w:r>
            <w:commentRangeEnd w:id="13"/>
            <w:r w:rsidR="00577DF1">
              <w:rPr>
                <w:rStyle w:val="a8"/>
              </w:rPr>
              <w:commentReference w:id="13"/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4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32779DE" w14:textId="5593023B" w:rsidR="003C4BFF" w:rsidRPr="003C4BFF" w:rsidRDefault="003C4BFF" w:rsidP="00577DF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Текст, </w:t>
            </w:r>
            <w:r w:rsidR="00577DF1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Нео</w:t>
            </w: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5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C7B092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20 символов</w:t>
            </w:r>
          </w:p>
        </w:tc>
      </w:tr>
      <w:tr w:rsidR="00365A5E" w:rsidRPr="003C4BFF" w14:paraId="19C0FA29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9280E1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7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0B2092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8"/>
            <w:commentRangeStart w:id="19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Дата начала</w:t>
            </w:r>
            <w:commentRangeEnd w:id="18"/>
            <w:r w:rsidR="007C1393">
              <w:rPr>
                <w:rStyle w:val="a8"/>
              </w:rPr>
              <w:commentReference w:id="18"/>
            </w:r>
            <w:commentRangeEnd w:id="19"/>
            <w:r w:rsidR="00577DF1">
              <w:rPr>
                <w:rStyle w:val="a8"/>
              </w:rPr>
              <w:commentReference w:id="19"/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20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91549B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Дата, время, Обязательное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21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0B924A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По умолчанию - текущая</w:t>
            </w:r>
          </w:p>
        </w:tc>
      </w:tr>
      <w:tr w:rsidR="00365A5E" w:rsidRPr="003C4BFF" w14:paraId="70E56EA5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22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1B49AD4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23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489EB2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Срок сдачи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24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A0E963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Дата, время, Обязательное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25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CA4FF5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5A5E" w:rsidRPr="003C4BFF" w14:paraId="785C63CE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2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CD2A44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27"/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28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7F621A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29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Срок подачи КП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30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874B013" w14:textId="6184A974" w:rsidR="003C4BFF" w:rsidRPr="003C4BFF" w:rsidRDefault="003C4BFF" w:rsidP="003E38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Дата, время, </w:t>
            </w:r>
            <w:del w:id="31" w:author="Рехов Антон Игоревич" w:date="2015-02-12T10:44:00Z">
              <w:r w:rsidR="003E38F0" w:rsidDel="003E38F0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delText>Нео</w:delText>
              </w:r>
              <w:commentRangeStart w:id="32"/>
              <w:r w:rsidRPr="003C4BFF" w:rsidDel="003E38F0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delText>бязательное</w:delText>
              </w:r>
            </w:del>
            <w:commentRangeEnd w:id="29"/>
            <w:ins w:id="33" w:author="Рехов Антон Игоревич" w:date="2015-02-12T10:44:00Z">
              <w:r w:rsidR="003E38F0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О</w:t>
              </w:r>
              <w:r w:rsidR="003E38F0" w:rsidRPr="003C4BFF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бязательное</w:t>
              </w:r>
            </w:ins>
            <w:r w:rsidR="007C1393">
              <w:rPr>
                <w:rStyle w:val="a8"/>
              </w:rPr>
              <w:commentReference w:id="29"/>
            </w:r>
            <w:r w:rsidR="00577DF1">
              <w:rPr>
                <w:rStyle w:val="a8"/>
              </w:rPr>
              <w:commentReference w:id="27"/>
            </w:r>
            <w:commentRangeEnd w:id="32"/>
            <w:r w:rsidR="00173269">
              <w:rPr>
                <w:rStyle w:val="a8"/>
              </w:rPr>
              <w:commentReference w:id="32"/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34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1F937E2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commentRangeEnd w:id="27"/>
      <w:tr w:rsidR="00365A5E" w:rsidRPr="003C4BFF" w14:paraId="0DEC51A2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35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B6DBF6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3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C54F67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37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27EF19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38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B08067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- неограниченно</w:t>
            </w:r>
          </w:p>
        </w:tc>
      </w:tr>
      <w:tr w:rsidR="00365A5E" w:rsidRPr="003C4BFF" w14:paraId="38D575C9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39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E045DE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40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892A37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41"/>
            <w:commentRangeStart w:id="42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Заказчик</w:t>
            </w:r>
            <w:commentRangeEnd w:id="41"/>
            <w:r w:rsidR="007C1393">
              <w:rPr>
                <w:rStyle w:val="a8"/>
              </w:rPr>
              <w:commentReference w:id="41"/>
            </w:r>
            <w:commentRangeEnd w:id="42"/>
            <w:r w:rsidR="001378C7">
              <w:rPr>
                <w:rStyle w:val="a8"/>
              </w:rPr>
              <w:commentReference w:id="42"/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43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C96939B" w14:textId="47ADFEE4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del w:id="44" w:author="Рехов Антон Игоревич" w:date="2015-02-12T10:43:00Z">
              <w:r w:rsidRPr="003C4BFF" w:rsidDel="003E38F0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delText>Список выбора</w:delText>
              </w:r>
            </w:del>
            <w:ins w:id="45" w:author="Рехов Антон Игоревич" w:date="2015-02-12T10:43:00Z">
              <w:r w:rsidR="003E38F0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Текстовое</w:t>
              </w:r>
            </w:ins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, Обязательное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4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7A966B0" w14:textId="411904D6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del w:id="47" w:author="Рехов Антон Игоревич" w:date="2015-02-12T10:43:00Z">
              <w:r w:rsidRPr="003C4BFF" w:rsidDel="003E38F0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delText xml:space="preserve">Список контрагентов из </w:delText>
              </w:r>
              <w:commentRangeStart w:id="48"/>
              <w:commentRangeStart w:id="49"/>
              <w:r w:rsidRPr="003C4BFF" w:rsidDel="003E38F0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delText>ERP системы</w:delText>
              </w:r>
              <w:commentRangeEnd w:id="48"/>
              <w:r w:rsidR="00173269" w:rsidDel="003E38F0">
                <w:rPr>
                  <w:rStyle w:val="a8"/>
                </w:rPr>
                <w:commentReference w:id="48"/>
              </w:r>
            </w:del>
            <w:commentRangeEnd w:id="49"/>
            <w:ins w:id="50" w:author="Рехов Антон Игоревич" w:date="2015-02-12T10:45:00Z">
              <w:r w:rsidR="00365A5E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 xml:space="preserve"> Длина – 250 символов</w:t>
              </w:r>
            </w:ins>
            <w:del w:id="51" w:author="Рехов Антон Игоревич" w:date="2015-02-12T10:43:00Z">
              <w:r w:rsidR="003E38F0" w:rsidDel="003E38F0">
                <w:rPr>
                  <w:rStyle w:val="a8"/>
                </w:rPr>
                <w:commentReference w:id="49"/>
              </w:r>
            </w:del>
          </w:p>
        </w:tc>
      </w:tr>
      <w:tr w:rsidR="00365A5E" w:rsidRPr="003C4BFF" w14:paraId="17ACDC29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52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0145FA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53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8A5ABD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ИНН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54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6BEE0E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Обязательное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55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3C5D5E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- 12, Обязательное</w:t>
            </w:r>
          </w:p>
        </w:tc>
      </w:tr>
      <w:tr w:rsidR="00365A5E" w:rsidRPr="003C4BFF" w14:paraId="276AE6B5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5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D86DC6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57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19C2F8A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58"/>
            <w:commentRangeStart w:id="59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Сумма (с НДС)</w:t>
            </w:r>
            <w:commentRangeEnd w:id="58"/>
            <w:r w:rsidR="007C1393">
              <w:rPr>
                <w:rStyle w:val="a8"/>
              </w:rPr>
              <w:commentReference w:id="58"/>
            </w:r>
            <w:commentRangeEnd w:id="59"/>
            <w:r w:rsidR="003E2102">
              <w:rPr>
                <w:rStyle w:val="a8"/>
              </w:rPr>
              <w:commentReference w:id="59"/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0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7CAA55D" w14:textId="22D0E5CD" w:rsidR="003C4BFF" w:rsidRPr="003C4BFF" w:rsidRDefault="003C4BFF" w:rsidP="00D9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Число, </w:t>
            </w:r>
            <w:r w:rsidR="00D91E5D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Нео</w:t>
            </w: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1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436DA8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11 + 2 знака после запятой</w:t>
            </w:r>
          </w:p>
        </w:tc>
      </w:tr>
      <w:tr w:rsidR="00365A5E" w:rsidRPr="003C4BFF" w14:paraId="70DD6AAE" w14:textId="77777777" w:rsidTr="008F0335">
        <w:trPr>
          <w:trHeight w:val="2115"/>
          <w:trPrChange w:id="62" w:author="Рехов Антон Игоревич" w:date="2015-02-12T12:48:00Z">
            <w:trPr>
              <w:trHeight w:val="2115"/>
            </w:trPr>
          </w:trPrChange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3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B2169E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4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BE9571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Тип сделки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5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1BF6E8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выбора, Обязательное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7FF914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Аукцион- по умолчанию</w:t>
            </w:r>
          </w:p>
          <w:p w14:paraId="327503A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Котировка</w:t>
            </w:r>
          </w:p>
          <w:p w14:paraId="4E1A9DC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Открытый запрос цен</w:t>
            </w:r>
          </w:p>
          <w:p w14:paraId="6E2388E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Открытый запрос предложений</w:t>
            </w:r>
          </w:p>
          <w:p w14:paraId="6448B75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Закрытый запрос цен</w:t>
            </w:r>
          </w:p>
          <w:p w14:paraId="54ADD31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Закрытый запрос предложений</w:t>
            </w:r>
          </w:p>
          <w:p w14:paraId="2B877DA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lastRenderedPageBreak/>
              <w:t>Открытый конкурс</w:t>
            </w:r>
          </w:p>
          <w:p w14:paraId="07EB81C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Закрытый конкурс</w:t>
            </w:r>
          </w:p>
        </w:tc>
      </w:tr>
      <w:tr w:rsidR="00365A5E" w:rsidRPr="003C4BFF" w14:paraId="61A6541F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7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9527D6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68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CA2FEA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69"/>
            <w:commentRangeStart w:id="70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Ссылка на закупки</w:t>
            </w:r>
            <w:commentRangeEnd w:id="69"/>
            <w:r w:rsidR="007C1393">
              <w:rPr>
                <w:rStyle w:val="a8"/>
              </w:rPr>
              <w:commentReference w:id="69"/>
            </w:r>
            <w:commentRangeEnd w:id="70"/>
            <w:r w:rsidR="003E2102">
              <w:rPr>
                <w:rStyle w:val="a8"/>
              </w:rPr>
              <w:commentReference w:id="70"/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1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40FA209" w14:textId="563B8475" w:rsidR="003C4BFF" w:rsidRPr="003C4BFF" w:rsidRDefault="003C4BFF" w:rsidP="00D91E5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Текст, </w:t>
            </w:r>
            <w:r w:rsidR="00D91E5D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Нео</w:t>
            </w: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2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6C7FFA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Длина-1500</w:t>
            </w:r>
          </w:p>
        </w:tc>
      </w:tr>
      <w:tr w:rsidR="00365A5E" w:rsidRPr="003C4BFF" w14:paraId="14F7F455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3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4F60F8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4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EBEF8A7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Статус конкурса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5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F55D82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Информация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B519CC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65A5E" w:rsidRPr="003C4BFF" w14:paraId="7D066519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7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7650E4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8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AE1E33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позиций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79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6D6362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Таблица, Обязательное</w:t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80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2E958F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Описание ниже</w:t>
            </w:r>
          </w:p>
        </w:tc>
      </w:tr>
      <w:tr w:rsidR="00365A5E" w:rsidRPr="003C4BFF" w14:paraId="5C01036E" w14:textId="77777777" w:rsidTr="008F03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81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96175F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82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AF7E87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Менеджер</w:t>
            </w:r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83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39CEAD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Список </w:t>
            </w:r>
            <w:commentRangeStart w:id="84"/>
            <w:commentRangeStart w:id="85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выбора</w:t>
            </w:r>
            <w:commentRangeEnd w:id="84"/>
            <w:r w:rsidR="00173269">
              <w:rPr>
                <w:rStyle w:val="a8"/>
              </w:rPr>
              <w:commentReference w:id="84"/>
            </w:r>
            <w:commentRangeEnd w:id="85"/>
            <w:r w:rsidR="00B64C09">
              <w:rPr>
                <w:rStyle w:val="a8"/>
              </w:rPr>
              <w:commentReference w:id="85"/>
            </w:r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86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5E98E3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пользователей с ролью Менеджер</w:t>
            </w:r>
          </w:p>
        </w:tc>
      </w:tr>
      <w:tr w:rsidR="00F6069A" w:rsidRPr="003C4BFF" w14:paraId="18196B37" w14:textId="77777777" w:rsidTr="008F0335">
        <w:trPr>
          <w:ins w:id="87" w:author="Рехов Антон Игоревич" w:date="2015-02-12T10:49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tcPrChange w:id="88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</w:tcPr>
            </w:tcPrChange>
          </w:tcPr>
          <w:p w14:paraId="17DE19D4" w14:textId="2232D375" w:rsidR="00F6069A" w:rsidRPr="003C4BFF" w:rsidRDefault="00F6069A" w:rsidP="003C4BFF">
            <w:pPr>
              <w:spacing w:after="0" w:line="240" w:lineRule="auto"/>
              <w:rPr>
                <w:ins w:id="89" w:author="Рехов Антон Игоревич" w:date="2015-02-12T10:49:00Z"/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ins w:id="90" w:author="Рехов Антон Игоревич" w:date="2015-02-12T10:49:00Z">
              <w:r>
                <w:rPr>
                  <w:rFonts w:ascii="Calibri" w:eastAsia="Times New Roman" w:hAnsi="Calibri" w:cs="Times New Roman"/>
                  <w:b/>
                  <w:bCs/>
                  <w:color w:val="000000"/>
                  <w:sz w:val="23"/>
                  <w:szCs w:val="23"/>
                  <w:lang w:eastAsia="ru-RU"/>
                </w:rPr>
                <w:t>14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tcPrChange w:id="91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</w:tcPr>
            </w:tcPrChange>
          </w:tcPr>
          <w:p w14:paraId="3E919DC0" w14:textId="12E6E501" w:rsidR="00F6069A" w:rsidRPr="003C4BFF" w:rsidRDefault="00F6069A" w:rsidP="003C4BFF">
            <w:pPr>
              <w:spacing w:after="0" w:line="240" w:lineRule="auto"/>
              <w:rPr>
                <w:ins w:id="92" w:author="Рехов Антон Игоревич" w:date="2015-02-12T10:49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93" w:author="Рехов Антон Игоревич" w:date="2015-02-12T10:49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Подразделение</w:t>
              </w:r>
            </w:ins>
          </w:p>
        </w:tc>
        <w:tc>
          <w:tcPr>
            <w:tcW w:w="47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tcPrChange w:id="94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</w:tcPr>
            </w:tcPrChange>
          </w:tcPr>
          <w:p w14:paraId="735DB061" w14:textId="3EEC255D" w:rsidR="00F6069A" w:rsidRPr="003C4BFF" w:rsidRDefault="00F6069A" w:rsidP="003C4BFF">
            <w:pPr>
              <w:spacing w:after="0" w:line="240" w:lineRule="auto"/>
              <w:rPr>
                <w:ins w:id="95" w:author="Рехов Антон Игоревич" w:date="2015-02-12T10:49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96" w:author="Рехов Антон Игоревич" w:date="2015-02-12T10:49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Информация</w:t>
              </w:r>
            </w:ins>
          </w:p>
        </w:tc>
        <w:tc>
          <w:tcPr>
            <w:tcW w:w="1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tcPrChange w:id="97" w:author="Рехов Антон Игоревич" w:date="2015-02-12T12:48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</w:tcPr>
            </w:tcPrChange>
          </w:tcPr>
          <w:p w14:paraId="6C446D13" w14:textId="220A39E0" w:rsidR="00F6069A" w:rsidRPr="00F6069A" w:rsidRDefault="00F6069A" w:rsidP="003C4BFF">
            <w:pPr>
              <w:spacing w:after="0" w:line="240" w:lineRule="auto"/>
              <w:rPr>
                <w:ins w:id="98" w:author="Рехов Антон Игоревич" w:date="2015-02-12T10:49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99" w:author="Рехов Антон Игоревич" w:date="2015-02-12T10:50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 xml:space="preserve">Информация о подразделении Менеджера </w:t>
              </w:r>
            </w:ins>
            <w:ins w:id="100" w:author="Рехов Антон Игоревич" w:date="2015-02-12T10:51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 xml:space="preserve">берется из </w:t>
              </w:r>
            </w:ins>
            <w:ins w:id="101" w:author="Рехов Антон Игоревич" w:date="2015-02-12T10:52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>Active</w:t>
              </w:r>
              <w:r w:rsidRPr="00F6069A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 xml:space="preserve"> </w:t>
              </w:r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>Directory</w:t>
              </w:r>
            </w:ins>
          </w:p>
        </w:tc>
      </w:tr>
    </w:tbl>
    <w:p w14:paraId="2DED890D" w14:textId="77777777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AF7564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Форма содержит ссылку на файл шаблона спецификации.</w:t>
      </w:r>
    </w:p>
    <w:p w14:paraId="4237439C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Форма позволяет загрузить список позиций для расчета из файла-шаблона либо через форму-таблицу. Программа позволяет указать № строки и столбца с которого начинается просмотр информации (по умолчанию - 2)</w:t>
      </w:r>
    </w:p>
    <w:p w14:paraId="5D29A00C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Форма-таблица позволяет ввести следующую информацию: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102" w:author="Рехов Антон Игоревич" w:date="2015-02-12T11:02:00Z">
          <w:tblPr>
            <w:tblW w:w="0" w:type="auto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"/>
        <w:gridCol w:w="2488"/>
        <w:gridCol w:w="3032"/>
        <w:gridCol w:w="3338"/>
        <w:tblGridChange w:id="103">
          <w:tblGrid>
            <w:gridCol w:w="481"/>
            <w:gridCol w:w="2870"/>
            <w:gridCol w:w="2650"/>
            <w:gridCol w:w="3338"/>
          </w:tblGrid>
        </w:tblGridChange>
      </w:tblGrid>
      <w:tr w:rsidR="003C4BFF" w:rsidRPr="003C4BFF" w14:paraId="2B3C9322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04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0EDC72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05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CFEC28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Название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06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479327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07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893053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</w:tr>
      <w:tr w:rsidR="003C4BFF" w:rsidRPr="003C4BFF" w14:paraId="4783A5A2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08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DE54C0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09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0A1953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10"/>
            <w:commentRangeStart w:id="111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Каталожный номер</w:t>
            </w:r>
            <w:commentRangeEnd w:id="110"/>
            <w:r w:rsidR="007C1393">
              <w:rPr>
                <w:rStyle w:val="a8"/>
              </w:rPr>
              <w:commentReference w:id="110"/>
            </w:r>
            <w:commentRangeEnd w:id="111"/>
            <w:r w:rsidR="003E2102">
              <w:rPr>
                <w:rStyle w:val="a8"/>
              </w:rPr>
              <w:commentReference w:id="111"/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2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1E6F49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3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14421DF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20 символов</w:t>
            </w:r>
          </w:p>
        </w:tc>
      </w:tr>
      <w:tr w:rsidR="003C4BFF" w:rsidRPr="003C4BFF" w14:paraId="4DC56C5D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4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07604B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5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AA03B5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Наименование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6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0118EC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7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C9EA8F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</w:p>
        </w:tc>
      </w:tr>
      <w:tr w:rsidR="003C4BFF" w:rsidRPr="003C4BFF" w14:paraId="5717E201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8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9DB1B0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19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5A9B7C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Замена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0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6AFD643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1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15FAF1B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</w:p>
        </w:tc>
      </w:tr>
      <w:tr w:rsidR="003C4BFF" w:rsidRPr="003C4BFF" w14:paraId="680FA5AC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2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A46291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3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0A414D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Единица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4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1BFD3F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выбора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5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732B6F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Шт</w:t>
            </w:r>
            <w:proofErr w:type="spellEnd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 – по умолчанию</w:t>
            </w:r>
          </w:p>
          <w:p w14:paraId="5FA2151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Упак</w:t>
            </w:r>
            <w:proofErr w:type="spellEnd"/>
          </w:p>
        </w:tc>
      </w:tr>
      <w:tr w:rsidR="003C4BFF" w:rsidRPr="003C4BFF" w14:paraId="624F39C7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6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B53B45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7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1539526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Количество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8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31C18F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29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77F738E9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Целое, длина – 10 знаков</w:t>
            </w:r>
          </w:p>
        </w:tc>
      </w:tr>
      <w:tr w:rsidR="003C4BFF" w:rsidRPr="003C4BFF" w14:paraId="733E42F4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30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1468804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31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80EF13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Снабженец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32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048FD1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выбора,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33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4B22059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пользователей с ролью Снабженец</w:t>
            </w:r>
          </w:p>
        </w:tc>
      </w:tr>
      <w:tr w:rsidR="003C4BFF" w:rsidRPr="003C4BFF" w14:paraId="027CD875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34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69B9290" w14:textId="0721488D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35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95264F9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36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8F862F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37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2BF8CA7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</w:p>
        </w:tc>
      </w:tr>
      <w:tr w:rsidR="00D9286E" w:rsidRPr="003C4BFF" w14:paraId="7AE74268" w14:textId="77777777" w:rsidTr="00D9286E">
        <w:trPr>
          <w:ins w:id="138" w:author="Рехов Антон Игоревич" w:date="2015-02-12T11:02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tcPrChange w:id="139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</w:tcPr>
            </w:tcPrChange>
          </w:tcPr>
          <w:p w14:paraId="3D8ED7BE" w14:textId="14EB893E" w:rsidR="00D9286E" w:rsidRPr="003C4BFF" w:rsidRDefault="00D9286E" w:rsidP="003C4BFF">
            <w:pPr>
              <w:spacing w:after="0" w:line="240" w:lineRule="auto"/>
              <w:rPr>
                <w:ins w:id="140" w:author="Рехов Антон Игоревич" w:date="2015-02-12T11:02:00Z"/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tcPrChange w:id="141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</w:tcPr>
            </w:tcPrChange>
          </w:tcPr>
          <w:p w14:paraId="2BF7658C" w14:textId="096A232B" w:rsidR="00D9286E" w:rsidRPr="003C4BFF" w:rsidRDefault="00D9286E" w:rsidP="003C4BFF">
            <w:pPr>
              <w:spacing w:after="0" w:line="240" w:lineRule="auto"/>
              <w:rPr>
                <w:ins w:id="142" w:author="Рехов Антон Игоревич" w:date="2015-02-12T11:02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143" w:author="Рехов Антон Игоревич" w:date="2015-02-12T11:02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Цена за единицу, максимум</w:t>
              </w:r>
            </w:ins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tcPrChange w:id="144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</w:tcPr>
            </w:tcPrChange>
          </w:tcPr>
          <w:p w14:paraId="4CFF7750" w14:textId="797842C9" w:rsidR="00D9286E" w:rsidRPr="003C4BFF" w:rsidRDefault="00D9286E" w:rsidP="003C4BFF">
            <w:pPr>
              <w:spacing w:after="0" w:line="240" w:lineRule="auto"/>
              <w:rPr>
                <w:ins w:id="145" w:author="Рехов Антон Игоревич" w:date="2015-02-12T11:02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146" w:author="Рехов Антон Игоревич" w:date="2015-02-12T11:02:00Z">
              <w:r w:rsidRPr="003C4BFF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Число, Необязательное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tcPrChange w:id="147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</w:tcPr>
            </w:tcPrChange>
          </w:tcPr>
          <w:p w14:paraId="7F910E87" w14:textId="41977960" w:rsidR="00D9286E" w:rsidRPr="003C4BFF" w:rsidRDefault="00D9286E" w:rsidP="003C4BFF">
            <w:pPr>
              <w:spacing w:after="0" w:line="240" w:lineRule="auto"/>
              <w:rPr>
                <w:ins w:id="148" w:author="Рехов Антон Игоревич" w:date="2015-02-12T11:02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149" w:author="Рехов Антон Игоревич" w:date="2015-02-12T11:02:00Z">
              <w:r w:rsidRPr="003C4BFF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Длина – 11 + 2 знака после запятой</w:t>
              </w:r>
            </w:ins>
          </w:p>
        </w:tc>
      </w:tr>
      <w:tr w:rsidR="003C4BFF" w:rsidRPr="003C4BFF" w14:paraId="32998BF5" w14:textId="77777777" w:rsidTr="00D9286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50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A88B914" w14:textId="405B4B72" w:rsidR="003C4BFF" w:rsidRPr="003C4BFF" w:rsidRDefault="003C4BFF" w:rsidP="00D928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</w:t>
            </w:r>
            <w:r w:rsidR="00D9286E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2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51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3A30ED1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52"/>
            <w:commentRangeStart w:id="153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Сумма, максимум</w:t>
            </w:r>
            <w:commentRangeEnd w:id="152"/>
            <w:r w:rsidR="00C2359C">
              <w:rPr>
                <w:rStyle w:val="a8"/>
              </w:rPr>
              <w:commentReference w:id="152"/>
            </w:r>
            <w:commentRangeEnd w:id="153"/>
            <w:r w:rsidR="00F6069A">
              <w:rPr>
                <w:rStyle w:val="a8"/>
              </w:rPr>
              <w:commentReference w:id="153"/>
            </w:r>
          </w:p>
        </w:tc>
        <w:tc>
          <w:tcPr>
            <w:tcW w:w="3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54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0203638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  <w:tcPrChange w:id="155" w:author="Рехов Антон Игоревич" w:date="2015-02-12T11:02:00Z">
              <w:tcPr>
                <w:tcW w:w="0" w:type="auto"/>
                <w:tcBorders>
                  <w:top w:val="single" w:sz="6" w:space="0" w:color="000000"/>
                  <w:left w:val="single" w:sz="6" w:space="0" w:color="000000"/>
                  <w:bottom w:val="single" w:sz="6" w:space="0" w:color="000000"/>
                  <w:right w:val="single" w:sz="6" w:space="0" w:color="000000"/>
                </w:tcBorders>
                <w:tcMar>
                  <w:top w:w="0" w:type="dxa"/>
                  <w:left w:w="120" w:type="dxa"/>
                  <w:bottom w:w="0" w:type="dxa"/>
                  <w:right w:w="120" w:type="dxa"/>
                </w:tcMar>
                <w:hideMark/>
              </w:tcPr>
            </w:tcPrChange>
          </w:tcPr>
          <w:p w14:paraId="570D419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11 + 2 знака после запятой</w:t>
            </w:r>
          </w:p>
        </w:tc>
      </w:tr>
    </w:tbl>
    <w:p w14:paraId="479B0188" w14:textId="77777777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969BD8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56"/>
      <w:commentRangeStart w:id="157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Заявку можно сохранить без передачи в работу - Кнопка Сохранить. После чего не происходит отправки никаких уведомлений и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Снабженцы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указанные в списке позиций не видят данной заявки.</w:t>
      </w:r>
    </w:p>
    <w:p w14:paraId="4CE5745A" w14:textId="322875F8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Сохраненную заявку можно предать в работу - Кнопка Передать в работу. После чего указанным в списке позиций Снабженцам отправляется уведомление в почту с краткой информацией о заявке и с</w:t>
      </w:r>
      <w:r w:rsidR="00666614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ылка на заявку.</w:t>
      </w:r>
      <w:commentRangeEnd w:id="156"/>
      <w:r w:rsidR="000F570C">
        <w:rPr>
          <w:rStyle w:val="a8"/>
        </w:rPr>
        <w:commentReference w:id="156"/>
      </w:r>
      <w:commentRangeEnd w:id="157"/>
      <w:r w:rsidR="003E2102">
        <w:rPr>
          <w:rStyle w:val="a8"/>
        </w:rPr>
        <w:commentReference w:id="157"/>
      </w:r>
    </w:p>
    <w:p w14:paraId="19AD7418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lastRenderedPageBreak/>
        <w:t>После передачи заявки в работу возможность что-либо изменить в карточке заявки пропадает.</w:t>
      </w:r>
    </w:p>
    <w:p w14:paraId="2E4B7691" w14:textId="25E00835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58"/>
      <w:commentRangeStart w:id="159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Пере</w:t>
      </w:r>
      <w:r w:rsidR="00666614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д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анную заявку можно приостановить - Кнопка Приостановить с комментарием</w:t>
      </w:r>
      <w:ins w:id="160" w:author="Рехов Антон Игоревич" w:date="2015-02-12T10:56:00Z">
        <w:r w:rsidR="007E7AB8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либо </w:t>
        </w:r>
        <w:proofErr w:type="gramStart"/>
        <w:r w:rsidR="007E7AB8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Отменить</w:t>
        </w:r>
        <w:proofErr w:type="gramEnd"/>
        <w:r w:rsidR="007E7AB8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с комментарием</w:t>
        </w:r>
      </w:ins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. После чего указанным в списке позиций Снабженцам отправляется уведомление в почту с информацией о приостановлении</w:t>
      </w:r>
      <w:ins w:id="161" w:author="Рехов Антон Игоревич" w:date="2015-02-12T10:56:00Z">
        <w:r w:rsidR="007E7AB8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либо отмене</w:t>
        </w:r>
      </w:ins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заявки и ссылки на заявку.</w:t>
      </w:r>
      <w:commentRangeEnd w:id="158"/>
      <w:r w:rsidR="00C2359C">
        <w:rPr>
          <w:rStyle w:val="a8"/>
        </w:rPr>
        <w:commentReference w:id="158"/>
      </w:r>
      <w:commentRangeEnd w:id="159"/>
      <w:r w:rsidR="00081DD0">
        <w:rPr>
          <w:rStyle w:val="a8"/>
        </w:rPr>
        <w:commentReference w:id="159"/>
      </w:r>
    </w:p>
    <w:p w14:paraId="201054D8" w14:textId="55582ED9" w:rsidR="003C4BFF" w:rsidRDefault="003C4BFF" w:rsidP="003C4BFF">
      <w:pPr>
        <w:spacing w:line="240" w:lineRule="auto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На форме отображается история</w:t>
      </w:r>
      <w:r w:rsidR="00666614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изменений статусов заявки и со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держит название статуса, дату изменения и комментарий если предусмотрен статусом.</w:t>
      </w:r>
    </w:p>
    <w:p w14:paraId="00B25BF1" w14:textId="72607729" w:rsidR="00FD0E66" w:rsidRDefault="00FD0E66" w:rsidP="003C4BFF">
      <w:pPr>
        <w:spacing w:line="240" w:lineRule="auto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Существует возможность выгрузить список позиций в</w:t>
      </w:r>
      <w:r w:rsidRPr="00FD0E66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файл </w:t>
      </w:r>
      <w:r>
        <w:rPr>
          <w:rFonts w:ascii="Calibri" w:eastAsia="Times New Roman" w:hAnsi="Calibri" w:cs="Times New Roman"/>
          <w:color w:val="000000"/>
          <w:sz w:val="23"/>
          <w:szCs w:val="23"/>
          <w:lang w:val="en-US" w:eastAsia="ru-RU"/>
        </w:rPr>
        <w:t>Excel</w:t>
      </w:r>
      <w:r w:rsidRPr="00FD0E66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со следующими полями:</w:t>
      </w:r>
    </w:p>
    <w:p w14:paraId="78BFC64F" w14:textId="1ED36322" w:rsidR="00FD0E66" w:rsidRPr="00FD0E66" w:rsidRDefault="00FD0E66" w:rsidP="00FD0E66">
      <w:pPr>
        <w:pStyle w:val="a5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6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Каталожный номер</w:t>
      </w:r>
      <w:r w:rsidRPr="00FD0E66">
        <w:rPr>
          <w:rFonts w:ascii="Times New Roman" w:eastAsia="Times New Roman" w:hAnsi="Times New Roman" w:cs="Times New Roman"/>
          <w:sz w:val="24"/>
          <w:szCs w:val="24"/>
          <w:lang w:eastAsia="ru-RU"/>
        </w:rPr>
        <w:cr/>
        <w:t>Наименование</w:t>
      </w:r>
    </w:p>
    <w:p w14:paraId="7027AC66" w14:textId="77777777" w:rsidR="00FD0E66" w:rsidRPr="00FD0E66" w:rsidRDefault="00FD0E66" w:rsidP="00FD0E66">
      <w:pPr>
        <w:pStyle w:val="a5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6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Замена</w:t>
      </w:r>
    </w:p>
    <w:p w14:paraId="3D0DADE1" w14:textId="77777777" w:rsidR="00FD0E66" w:rsidRPr="00FD0E66" w:rsidRDefault="00FD0E66" w:rsidP="00FD0E66">
      <w:pPr>
        <w:pStyle w:val="a5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66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Единица</w:t>
      </w:r>
    </w:p>
    <w:p w14:paraId="50D46F13" w14:textId="77777777" w:rsidR="00FD0E66" w:rsidRPr="00FD0E66" w:rsidRDefault="00FD0E66" w:rsidP="00FD0E66">
      <w:pPr>
        <w:pStyle w:val="a5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6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</w:t>
      </w:r>
    </w:p>
    <w:p w14:paraId="00B5F9AF" w14:textId="77777777" w:rsidR="00FD0E66" w:rsidRPr="00FD0E66" w:rsidRDefault="00FD0E66" w:rsidP="00FD0E66">
      <w:pPr>
        <w:pStyle w:val="a5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66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Снабженец</w:t>
      </w:r>
    </w:p>
    <w:p w14:paraId="60385084" w14:textId="77777777" w:rsidR="00FD0E66" w:rsidRDefault="00FD0E66" w:rsidP="00FD0E66">
      <w:pPr>
        <w:pStyle w:val="a5"/>
        <w:numPr>
          <w:ilvl w:val="0"/>
          <w:numId w:val="30"/>
        </w:numPr>
        <w:spacing w:line="240" w:lineRule="auto"/>
        <w:rPr>
          <w:ins w:id="162" w:author="Рехов Антон Игоревич" w:date="2015-02-12T11:01:00Z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D0E6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Комментарий</w:t>
      </w:r>
    </w:p>
    <w:p w14:paraId="24B458A1" w14:textId="35B8CF56" w:rsidR="00D9286E" w:rsidRPr="00FD0E66" w:rsidRDefault="00D9286E" w:rsidP="00FD0E66">
      <w:pPr>
        <w:pStyle w:val="a5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ins w:id="163" w:author="Рехов Антон Игоревич" w:date="2015-02-12T11:01:00Z"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Цена за единицу, максимум</w:t>
        </w:r>
      </w:ins>
    </w:p>
    <w:p w14:paraId="7BFEA081" w14:textId="6B75BCA8" w:rsidR="00FD0E66" w:rsidRPr="00FD0E66" w:rsidRDefault="00FD0E66" w:rsidP="00FD0E66">
      <w:pPr>
        <w:pStyle w:val="a5"/>
        <w:numPr>
          <w:ilvl w:val="0"/>
          <w:numId w:val="3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64"/>
      <w:commentRangeStart w:id="165"/>
      <w:r w:rsidRPr="00FD0E66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Сумма, максимум</w:t>
      </w:r>
      <w:commentRangeEnd w:id="164"/>
      <w:r w:rsidR="00C2359C">
        <w:rPr>
          <w:rStyle w:val="a8"/>
        </w:rPr>
        <w:commentReference w:id="164"/>
      </w:r>
      <w:commentRangeEnd w:id="165"/>
      <w:r w:rsidR="00081DD0">
        <w:rPr>
          <w:rStyle w:val="a8"/>
        </w:rPr>
        <w:commentReference w:id="165"/>
      </w:r>
    </w:p>
    <w:p w14:paraId="2D93B6D7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Шаблон спецификации</w:t>
      </w:r>
    </w:p>
    <w:p w14:paraId="16DA1DD1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Шаблон спецификации представляет собой файл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Excel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, формируется автоматически со списками выбора на основе текущей информации в базе данных</w:t>
      </w:r>
    </w:p>
    <w:p w14:paraId="48B687E2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Шаблон содержит следующие поля: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2708"/>
        <w:gridCol w:w="3391"/>
        <w:gridCol w:w="2759"/>
      </w:tblGrid>
      <w:tr w:rsidR="003C4BFF" w:rsidRPr="003C4BFF" w14:paraId="15359173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D87C25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C376A4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4F439F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860D0C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</w:tr>
      <w:tr w:rsidR="003C4BFF" w:rsidRPr="003C4BFF" w14:paraId="17DF3BB0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199CA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9A9AA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Каталожный номер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E2B4A5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DD0A1E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20 символов</w:t>
            </w:r>
          </w:p>
        </w:tc>
      </w:tr>
      <w:tr w:rsidR="003C4BFF" w:rsidRPr="003C4BFF" w14:paraId="02A279B4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A01879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7BB454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65CBE8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F0735A9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</w:p>
        </w:tc>
      </w:tr>
      <w:tr w:rsidR="003C4BFF" w:rsidRPr="003C4BFF" w14:paraId="43070BBF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E2391A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598AF4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Замена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8848C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05DA17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</w:p>
        </w:tc>
      </w:tr>
      <w:tr w:rsidR="003C4BFF" w:rsidRPr="003C4BFF" w14:paraId="3DAF0EA9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05A71D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8CEC5B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Единица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F849BB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выбора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D5651E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Шт</w:t>
            </w:r>
            <w:proofErr w:type="spellEnd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 – по умолчанию</w:t>
            </w:r>
          </w:p>
          <w:p w14:paraId="339030D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Упак</w:t>
            </w:r>
            <w:proofErr w:type="spellEnd"/>
          </w:p>
        </w:tc>
      </w:tr>
      <w:tr w:rsidR="003C4BFF" w:rsidRPr="003C4BFF" w14:paraId="7049363A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FD23FB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FE30C8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Количество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465323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43921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Целое, длина – 10 знаков</w:t>
            </w:r>
          </w:p>
        </w:tc>
      </w:tr>
      <w:tr w:rsidR="003C4BFF" w:rsidRPr="003C4BFF" w14:paraId="51FDEBA0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3B24B27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F9E937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Снабженец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7374B8D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66"/>
            <w:commentRangeStart w:id="167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выбора, Обязательное</w:t>
            </w:r>
            <w:commentRangeEnd w:id="166"/>
            <w:r w:rsidR="00FD7748">
              <w:rPr>
                <w:rStyle w:val="a8"/>
              </w:rPr>
              <w:commentReference w:id="166"/>
            </w:r>
            <w:commentRangeEnd w:id="167"/>
            <w:r w:rsidR="009962A6">
              <w:rPr>
                <w:rStyle w:val="a8"/>
              </w:rPr>
              <w:commentReference w:id="167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5FE43CD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пользователей с ролью Снабженец</w:t>
            </w:r>
          </w:p>
        </w:tc>
      </w:tr>
      <w:tr w:rsidR="003C4BFF" w:rsidRPr="003C4BFF" w14:paraId="21EFEE9E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54540D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1CD4C77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29F5719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481327F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</w:p>
        </w:tc>
      </w:tr>
      <w:tr w:rsidR="002F556F" w:rsidRPr="003C4BFF" w14:paraId="01CE0F9C" w14:textId="77777777" w:rsidTr="003C4BFF">
        <w:trPr>
          <w:ins w:id="168" w:author="Рехов Антон Игоревич" w:date="2015-02-12T11:03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FAA2C4F" w14:textId="394BFF3D" w:rsidR="002F556F" w:rsidRPr="003C4BFF" w:rsidRDefault="002F556F" w:rsidP="002F556F">
            <w:pPr>
              <w:spacing w:after="0" w:line="240" w:lineRule="auto"/>
              <w:rPr>
                <w:ins w:id="169" w:author="Рехов Антон Игоревич" w:date="2015-02-12T11:03:00Z"/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ins w:id="170" w:author="Рехов Антон Игоревич" w:date="2015-02-12T11:03:00Z">
              <w:r>
                <w:rPr>
                  <w:rFonts w:ascii="Calibri" w:eastAsia="Times New Roman" w:hAnsi="Calibri" w:cs="Times New Roman"/>
                  <w:b/>
                  <w:bCs/>
                  <w:color w:val="000000"/>
                  <w:sz w:val="23"/>
                  <w:szCs w:val="23"/>
                  <w:lang w:eastAsia="ru-RU"/>
                </w:rPr>
                <w:t>10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E72BA53" w14:textId="338B8E0B" w:rsidR="002F556F" w:rsidRPr="003C4BFF" w:rsidRDefault="002F556F" w:rsidP="002F556F">
            <w:pPr>
              <w:spacing w:after="0" w:line="240" w:lineRule="auto"/>
              <w:rPr>
                <w:ins w:id="171" w:author="Рехов Антон Игоревич" w:date="2015-02-12T11:03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172" w:author="Рехов Антон Игоревич" w:date="2015-02-12T11:03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Цена за единицу, максимум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262E403" w14:textId="0BD50F65" w:rsidR="002F556F" w:rsidRPr="003C4BFF" w:rsidRDefault="002F556F" w:rsidP="002F556F">
            <w:pPr>
              <w:spacing w:after="0" w:line="240" w:lineRule="auto"/>
              <w:rPr>
                <w:ins w:id="173" w:author="Рехов Антон Игоревич" w:date="2015-02-12T11:03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174" w:author="Рехов Антон Игоревич" w:date="2015-02-12T11:03:00Z">
              <w:r w:rsidRPr="003C4BFF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Число, Необязательное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46D2031B" w14:textId="07BC4F8A" w:rsidR="002F556F" w:rsidRPr="003C4BFF" w:rsidRDefault="002F556F" w:rsidP="002F556F">
            <w:pPr>
              <w:spacing w:after="0" w:line="240" w:lineRule="auto"/>
              <w:rPr>
                <w:ins w:id="175" w:author="Рехов Антон Игоревич" w:date="2015-02-12T11:03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176" w:author="Рехов Антон Игоревич" w:date="2015-02-12T11:03:00Z">
              <w:r w:rsidRPr="003C4BFF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Длина – 11 + 2 знака после запятой</w:t>
              </w:r>
            </w:ins>
          </w:p>
        </w:tc>
      </w:tr>
      <w:tr w:rsidR="002F556F" w:rsidRPr="003C4BFF" w14:paraId="79DEA33B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0CA1E15E" w14:textId="7624E757" w:rsidR="002F556F" w:rsidRPr="003C4BFF" w:rsidRDefault="002F556F" w:rsidP="002F5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94F8EF1" w14:textId="77777777" w:rsidR="002F556F" w:rsidRPr="003C4BFF" w:rsidRDefault="002F556F" w:rsidP="002F5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177"/>
            <w:commentRangeStart w:id="178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Сумма, максимум</w:t>
            </w:r>
            <w:commentRangeEnd w:id="177"/>
            <w:r>
              <w:rPr>
                <w:rStyle w:val="a8"/>
              </w:rPr>
              <w:commentReference w:id="177"/>
            </w:r>
            <w:commentRangeEnd w:id="178"/>
            <w:r w:rsidR="002900B0">
              <w:rPr>
                <w:rStyle w:val="a8"/>
              </w:rPr>
              <w:commentReference w:id="178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3C2B8B71" w14:textId="77777777" w:rsidR="002F556F" w:rsidRPr="003C4BFF" w:rsidRDefault="002F556F" w:rsidP="002F5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14:paraId="6D914A5C" w14:textId="77777777" w:rsidR="002F556F" w:rsidRPr="003C4BFF" w:rsidRDefault="002F556F" w:rsidP="002F55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11 + 2 знака после запятой</w:t>
            </w:r>
          </w:p>
        </w:tc>
      </w:tr>
    </w:tbl>
    <w:p w14:paraId="6D28F95B" w14:textId="77777777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F2F9B0" w14:textId="77777777" w:rsidR="003C4BFF" w:rsidRDefault="003C4BFF" w:rsidP="003C4BFF">
      <w:pPr>
        <w:spacing w:line="240" w:lineRule="auto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При загрузке шаблона программа проверяет корректность заполнения шаблона и выводит уведомления при некорректном заполнении.</w:t>
      </w:r>
    </w:p>
    <w:p w14:paraId="1F61C8DB" w14:textId="74A375C3" w:rsidR="003C4BFF" w:rsidRPr="003C4BFF" w:rsidRDefault="003E2102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179"/>
      <w:commentRangeStart w:id="18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заявке уже имеется список позиций, то при повторной загрузке программа сравнивает существующие записи с загружаемыми и сохраняет только новые,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 для которых не найдено полного соответствия по всем полям.</w:t>
      </w:r>
      <w:commentRangeEnd w:id="179"/>
      <w:r w:rsidR="00FD7748">
        <w:rPr>
          <w:rStyle w:val="a8"/>
        </w:rPr>
        <w:commentReference w:id="179"/>
      </w:r>
      <w:commentRangeEnd w:id="180"/>
      <w:r w:rsidR="002900B0">
        <w:rPr>
          <w:rStyle w:val="a8"/>
        </w:rPr>
        <w:commentReference w:id="180"/>
      </w:r>
    </w:p>
    <w:p w14:paraId="05632CF7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Статусы заявки</w:t>
      </w:r>
    </w:p>
    <w:p w14:paraId="48C0A412" w14:textId="77777777" w:rsidR="003C4BFF" w:rsidRPr="003C4BFF" w:rsidRDefault="003C4BFF" w:rsidP="003C4BFF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Создано - при первом сохранении</w:t>
      </w:r>
    </w:p>
    <w:p w14:paraId="2163240D" w14:textId="77777777" w:rsidR="003C4BFF" w:rsidRPr="003C4BFF" w:rsidRDefault="003C4BFF" w:rsidP="003C4BFF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lastRenderedPageBreak/>
        <w:t>Передано - при передаче заявки в работу</w:t>
      </w:r>
    </w:p>
    <w:p w14:paraId="736AD492" w14:textId="77777777" w:rsidR="003C4BFF" w:rsidRPr="003C4BFF" w:rsidRDefault="003C4BFF" w:rsidP="003C4BFF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В работе - при первом просмотре заявки Снабженцем</w:t>
      </w:r>
    </w:p>
    <w:p w14:paraId="6469DAAD" w14:textId="77777777" w:rsidR="003C4BFF" w:rsidRDefault="003C4BFF" w:rsidP="003C4BFF">
      <w:pPr>
        <w:numPr>
          <w:ilvl w:val="0"/>
          <w:numId w:val="17"/>
        </w:numPr>
        <w:spacing w:line="240" w:lineRule="auto"/>
        <w:textAlignment w:val="baseline"/>
        <w:rPr>
          <w:ins w:id="181" w:author="Рехов Антон Игоревич" w:date="2015-02-12T11:0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Приостановлено - при приостановлении</w:t>
      </w:r>
    </w:p>
    <w:p w14:paraId="7C70A24E" w14:textId="6D20DFC4" w:rsidR="00A36859" w:rsidRPr="003C4BFF" w:rsidRDefault="00777412" w:rsidP="00A36859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182" w:author="Рехов Антон Игоревич" w:date="2015-02-12T11:06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Отменено – при отмене</w:t>
        </w:r>
      </w:ins>
    </w:p>
    <w:p w14:paraId="4BF6FF94" w14:textId="70214277" w:rsidR="003C4BFF" w:rsidRPr="003C4BFF" w:rsidRDefault="003C4BFF" w:rsidP="003C4BFF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Частично рас</w:t>
      </w:r>
      <w:r w:rsidR="00666614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читано - когда хотя бы одна позиция заявки содержит расчет и передана на подтверждение</w:t>
      </w:r>
    </w:p>
    <w:p w14:paraId="5DB7BDB6" w14:textId="46FFBCB3" w:rsidR="003C4BFF" w:rsidRPr="003C4BFF" w:rsidRDefault="003C4BFF" w:rsidP="003C4BFF">
      <w:pPr>
        <w:numPr>
          <w:ilvl w:val="0"/>
          <w:numId w:val="1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Рас</w:t>
      </w:r>
      <w:r w:rsidR="00666614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читано - когда каждая позиция заявки содержит расчет и передана на подтверждение</w:t>
      </w:r>
    </w:p>
    <w:p w14:paraId="6CF5CD00" w14:textId="77777777" w:rsidR="003C4BFF" w:rsidRPr="003C4BFF" w:rsidRDefault="003C4BFF" w:rsidP="003C4BFF">
      <w:pPr>
        <w:numPr>
          <w:ilvl w:val="0"/>
          <w:numId w:val="17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commentRangeStart w:id="183"/>
      <w:commentRangeStart w:id="184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Подтверждено - при утверждении расчета менеджером</w:t>
      </w:r>
      <w:commentRangeEnd w:id="183"/>
      <w:r w:rsidR="00FD7748">
        <w:rPr>
          <w:rStyle w:val="a8"/>
        </w:rPr>
        <w:commentReference w:id="183"/>
      </w:r>
      <w:commentRangeEnd w:id="184"/>
      <w:r w:rsidR="00A36859">
        <w:rPr>
          <w:rStyle w:val="a8"/>
        </w:rPr>
        <w:commentReference w:id="184"/>
      </w:r>
    </w:p>
    <w:p w14:paraId="570DEDCE" w14:textId="4C68DB44" w:rsidR="00A36859" w:rsidRDefault="00A36859" w:rsidP="00143627">
      <w:pPr>
        <w:pStyle w:val="1"/>
        <w:numPr>
          <w:ilvl w:val="0"/>
          <w:numId w:val="29"/>
        </w:numPr>
        <w:rPr>
          <w:rFonts w:eastAsia="Times New Roman"/>
          <w:bCs/>
          <w:szCs w:val="48"/>
          <w:lang w:eastAsia="ru-RU"/>
        </w:rPr>
      </w:pPr>
      <w:r w:rsidRPr="00A36859">
        <w:rPr>
          <w:rFonts w:eastAsia="Times New Roman"/>
          <w:bCs/>
          <w:szCs w:val="48"/>
          <w:lang w:eastAsia="ru-RU"/>
        </w:rPr>
        <w:t>Уведомления</w:t>
      </w:r>
    </w:p>
    <w:p w14:paraId="545A3AA6" w14:textId="679DAF67" w:rsidR="00A36859" w:rsidRDefault="00A36859" w:rsidP="00A36859">
      <w:pPr>
        <w:rPr>
          <w:ins w:id="185" w:author="Рехов Антон Игоревич" w:date="2015-02-12T12:25:00Z"/>
          <w:lang w:eastAsia="ru-RU"/>
        </w:rPr>
      </w:pPr>
      <w:ins w:id="186" w:author="Рехов Антон Игоревич" w:date="2015-02-12T12:25:00Z">
        <w:r>
          <w:rPr>
            <w:lang w:eastAsia="ru-RU"/>
          </w:rPr>
          <w:t>При изменении статуса заявки совершается отправка уведомления</w:t>
        </w:r>
      </w:ins>
      <w:ins w:id="187" w:author="Рехов Антон Игоревич" w:date="2015-02-12T12:43:00Z">
        <w:r w:rsidR="0015016F">
          <w:rPr>
            <w:lang w:eastAsia="ru-RU"/>
          </w:rPr>
          <w:t xml:space="preserve"> в виде письма</w:t>
        </w:r>
      </w:ins>
      <w:ins w:id="188" w:author="Рехов Антон Игоревич" w:date="2015-02-12T12:25:00Z">
        <w:r>
          <w:rPr>
            <w:lang w:eastAsia="ru-RU"/>
          </w:rPr>
          <w:t xml:space="preserve"> с краткой информацией</w:t>
        </w:r>
      </w:ins>
      <w:ins w:id="189" w:author="Рехов Антон Игоревич" w:date="2015-02-12T12:33:00Z">
        <w:r w:rsidR="003A5EEC">
          <w:rPr>
            <w:lang w:eastAsia="ru-RU"/>
          </w:rPr>
          <w:t xml:space="preserve"> (включающей текущий статус)</w:t>
        </w:r>
      </w:ins>
      <w:ins w:id="190" w:author="Рехов Антон Игоревич" w:date="2015-02-12T12:25:00Z">
        <w:r>
          <w:rPr>
            <w:lang w:eastAsia="ru-RU"/>
          </w:rPr>
          <w:t xml:space="preserve"> по заявке и ссылкой на заявку</w:t>
        </w:r>
      </w:ins>
      <w:ins w:id="191" w:author="Рехов Антон Игоревич" w:date="2015-02-12T12:26:00Z">
        <w:r>
          <w:rPr>
            <w:lang w:eastAsia="ru-RU"/>
          </w:rPr>
          <w:t xml:space="preserve"> следу</w:t>
        </w:r>
      </w:ins>
      <w:ins w:id="192" w:author="Рехов Антон Игоревич" w:date="2015-02-12T12:27:00Z">
        <w:r>
          <w:rPr>
            <w:lang w:eastAsia="ru-RU"/>
          </w:rPr>
          <w:t>ю</w:t>
        </w:r>
      </w:ins>
      <w:ins w:id="193" w:author="Рехов Антон Игоревич" w:date="2015-02-12T12:26:00Z">
        <w:r>
          <w:rPr>
            <w:lang w:eastAsia="ru-RU"/>
          </w:rPr>
          <w:t>щим лицам</w:t>
        </w:r>
      </w:ins>
      <w:ins w:id="194" w:author="Рехов Антон Игоревич" w:date="2015-02-12T12:25:00Z">
        <w:r>
          <w:rPr>
            <w:lang w:eastAsia="ru-RU"/>
          </w:rPr>
          <w:t>:</w:t>
        </w:r>
      </w:ins>
    </w:p>
    <w:p w14:paraId="13D32CC6" w14:textId="664992F3" w:rsidR="00A36859" w:rsidRPr="003C4BFF" w:rsidRDefault="00A36859" w:rsidP="00A36859">
      <w:pPr>
        <w:numPr>
          <w:ilvl w:val="0"/>
          <w:numId w:val="17"/>
        </w:numPr>
        <w:spacing w:line="240" w:lineRule="auto"/>
        <w:textAlignment w:val="baseline"/>
        <w:rPr>
          <w:ins w:id="195" w:author="Рехов Антон Игоревич" w:date="2015-02-12T12:2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196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Создано </w:t>
        </w:r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–</w:t>
        </w:r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</w:t>
        </w:r>
      </w:ins>
      <w:ins w:id="197" w:author="Рехов Антон Игоревич" w:date="2015-02-12T12:27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М</w:t>
        </w:r>
      </w:ins>
      <w:ins w:id="198" w:author="Рехов Антон Игоревич" w:date="2015-02-12T12:26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енеджеру заявки если он не является автором</w:t>
        </w:r>
      </w:ins>
    </w:p>
    <w:p w14:paraId="27695E1B" w14:textId="54775D93" w:rsidR="00A36859" w:rsidRPr="003C4BFF" w:rsidRDefault="00A36859" w:rsidP="00A36859">
      <w:pPr>
        <w:numPr>
          <w:ilvl w:val="0"/>
          <w:numId w:val="17"/>
        </w:numPr>
        <w:spacing w:line="240" w:lineRule="auto"/>
        <w:textAlignment w:val="baseline"/>
        <w:rPr>
          <w:ins w:id="199" w:author="Рехов Антон Игоревич" w:date="2015-02-12T12:2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00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Передано </w:t>
        </w:r>
      </w:ins>
      <w:ins w:id="201" w:author="Рехов Антон Игоревич" w:date="2015-02-12T12:27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–</w:t>
        </w:r>
      </w:ins>
      <w:ins w:id="202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</w:t>
        </w:r>
      </w:ins>
      <w:ins w:id="203" w:author="Рехов Антон Игоревич" w:date="2015-02-12T12:27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указанным в заявк</w:t>
        </w:r>
      </w:ins>
      <w:ins w:id="204" w:author="Рехов Антон Игоревич" w:date="2015-02-12T12:28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е</w:t>
        </w:r>
      </w:ins>
      <w:ins w:id="205" w:author="Рехов Антон Игоревич" w:date="2015-02-12T12:27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Снабженцам</w:t>
        </w:r>
      </w:ins>
    </w:p>
    <w:p w14:paraId="104BF1CD" w14:textId="275C775B" w:rsidR="00A36859" w:rsidRPr="003C4BFF" w:rsidRDefault="00A36859" w:rsidP="00A36859">
      <w:pPr>
        <w:numPr>
          <w:ilvl w:val="0"/>
          <w:numId w:val="17"/>
        </w:numPr>
        <w:spacing w:line="240" w:lineRule="auto"/>
        <w:textAlignment w:val="baseline"/>
        <w:rPr>
          <w:ins w:id="206" w:author="Рехов Антон Игоревич" w:date="2015-02-12T12:2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07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В работе </w:t>
        </w:r>
      </w:ins>
      <w:ins w:id="208" w:author="Рехов Антон Игоревич" w:date="2015-02-12T12:27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–</w:t>
        </w:r>
      </w:ins>
      <w:ins w:id="209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</w:t>
        </w:r>
      </w:ins>
      <w:ins w:id="210" w:author="Рехов Антон Игоревич" w:date="2015-02-12T12:27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Менеджеру заявки</w:t>
        </w:r>
      </w:ins>
    </w:p>
    <w:p w14:paraId="4C87FD98" w14:textId="2FCE1727" w:rsidR="00A36859" w:rsidRDefault="00A36859" w:rsidP="00A36859">
      <w:pPr>
        <w:numPr>
          <w:ilvl w:val="0"/>
          <w:numId w:val="17"/>
        </w:numPr>
        <w:spacing w:line="240" w:lineRule="auto"/>
        <w:textAlignment w:val="baseline"/>
        <w:rPr>
          <w:ins w:id="211" w:author="Рехов Антон Игоревич" w:date="2015-02-12T12:2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12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Приостановлено - </w:t>
        </w:r>
      </w:ins>
      <w:ins w:id="213" w:author="Рехов Антон Игоревич" w:date="2015-02-12T12:28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указанным в заявке Снабженцам</w:t>
        </w:r>
      </w:ins>
    </w:p>
    <w:p w14:paraId="00BD0FE4" w14:textId="61CACA2B" w:rsidR="00A36859" w:rsidRPr="003C4BFF" w:rsidRDefault="00A36859" w:rsidP="00A36859">
      <w:pPr>
        <w:numPr>
          <w:ilvl w:val="0"/>
          <w:numId w:val="17"/>
        </w:numPr>
        <w:spacing w:line="240" w:lineRule="auto"/>
        <w:textAlignment w:val="baseline"/>
        <w:rPr>
          <w:ins w:id="214" w:author="Рехов Антон Игоревич" w:date="2015-02-12T12:2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15" w:author="Рехов Антон Игоревич" w:date="2015-02-12T12:26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Отменено – </w:t>
        </w:r>
      </w:ins>
      <w:ins w:id="216" w:author="Рехов Антон Игоревич" w:date="2015-02-12T12:28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указанным в заявке Снабженцам</w:t>
        </w:r>
      </w:ins>
      <w:ins w:id="217" w:author="Рехов Антон Игоревич" w:date="2015-02-12T12:26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</w:t>
        </w:r>
      </w:ins>
    </w:p>
    <w:p w14:paraId="70175CEA" w14:textId="1B091CD0" w:rsidR="00A36859" w:rsidRPr="003C4BFF" w:rsidRDefault="00A36859" w:rsidP="00A36859">
      <w:pPr>
        <w:numPr>
          <w:ilvl w:val="0"/>
          <w:numId w:val="17"/>
        </w:numPr>
        <w:spacing w:line="240" w:lineRule="auto"/>
        <w:textAlignment w:val="baseline"/>
        <w:rPr>
          <w:ins w:id="218" w:author="Рехов Антон Игоревич" w:date="2015-02-12T12:2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19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Частично рас</w:t>
        </w:r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с</w:t>
        </w:r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читано - </w:t>
        </w:r>
      </w:ins>
      <w:ins w:id="220" w:author="Рехов Антон Игоревич" w:date="2015-02-12T12:39:00Z">
        <w:r w:rsidR="006A62E9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Менеджеру заявки</w:t>
        </w:r>
      </w:ins>
    </w:p>
    <w:p w14:paraId="4B547AF7" w14:textId="58216B51" w:rsidR="00A36859" w:rsidRPr="003C4BFF" w:rsidRDefault="00A36859" w:rsidP="00A36859">
      <w:pPr>
        <w:numPr>
          <w:ilvl w:val="0"/>
          <w:numId w:val="17"/>
        </w:numPr>
        <w:spacing w:after="0" w:line="240" w:lineRule="auto"/>
        <w:textAlignment w:val="baseline"/>
        <w:rPr>
          <w:ins w:id="221" w:author="Рехов Антон Игоревич" w:date="2015-02-12T12:2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22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Рас</w:t>
        </w:r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с</w:t>
        </w:r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читано - </w:t>
        </w:r>
      </w:ins>
      <w:ins w:id="223" w:author="Рехов Антон Игоревич" w:date="2015-02-12T12:39:00Z">
        <w:r w:rsidR="006A62E9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Менеджеру заявки</w:t>
        </w:r>
      </w:ins>
    </w:p>
    <w:p w14:paraId="02FE21C9" w14:textId="33C951DE" w:rsidR="00A36859" w:rsidRPr="003C4BFF" w:rsidRDefault="00A36859" w:rsidP="00A36859">
      <w:pPr>
        <w:numPr>
          <w:ilvl w:val="0"/>
          <w:numId w:val="17"/>
        </w:numPr>
        <w:spacing w:line="240" w:lineRule="auto"/>
        <w:textAlignment w:val="baseline"/>
        <w:rPr>
          <w:ins w:id="224" w:author="Рехов Антон Игоревич" w:date="2015-02-12T12:26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25" w:author="Рехов Антон Игоревич" w:date="2015-02-12T12:26:00Z">
        <w:r w:rsidRPr="003C4BF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Подтверждено - </w:t>
        </w:r>
      </w:ins>
      <w:ins w:id="226" w:author="Рехов Антон Игоревич" w:date="2015-02-12T12:40:00Z">
        <w:r w:rsidR="006A62E9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указанным в заявке Снабженцам</w:t>
        </w:r>
      </w:ins>
    </w:p>
    <w:p w14:paraId="6A42D61E" w14:textId="20FACA76" w:rsidR="00A36859" w:rsidRDefault="006A62E9" w:rsidP="00A36859">
      <w:pPr>
        <w:rPr>
          <w:ins w:id="227" w:author="Рехов Антон Игоревич" w:date="2015-02-12T12:41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28" w:author="Рехов Антон Игоревич" w:date="2015-02-12T12:41:00Z">
        <w:r>
          <w:rPr>
            <w:lang w:eastAsia="ru-RU"/>
          </w:rPr>
          <w:t>К</w:t>
        </w:r>
      </w:ins>
      <w:ins w:id="229" w:author="Рехов Антон Игоревич" w:date="2015-02-12T12:29:00Z">
        <w:r w:rsidR="00A36859">
          <w:rPr>
            <w:lang w:eastAsia="ru-RU"/>
          </w:rPr>
          <w:t xml:space="preserve">огда </w:t>
        </w:r>
      </w:ins>
      <w:ins w:id="230" w:author="Рехов Антон Игоревич" w:date="2015-02-12T12:31:00Z">
        <w:r w:rsidR="00A36859">
          <w:rPr>
            <w:lang w:eastAsia="ru-RU"/>
          </w:rPr>
          <w:t>до С</w:t>
        </w:r>
      </w:ins>
      <w:ins w:id="231" w:author="Рехов Антон Игоревич" w:date="2015-02-12T12:29:00Z">
        <w:r w:rsidR="00A36859">
          <w:rPr>
            <w:lang w:eastAsia="ru-RU"/>
          </w:rPr>
          <w:t>рок</w:t>
        </w:r>
      </w:ins>
      <w:ins w:id="232" w:author="Рехов Антон Игоревич" w:date="2015-02-12T12:31:00Z">
        <w:r w:rsidR="00A36859">
          <w:rPr>
            <w:lang w:eastAsia="ru-RU"/>
          </w:rPr>
          <w:t>а</w:t>
        </w:r>
      </w:ins>
      <w:ins w:id="233" w:author="Рехов Антон Игоревич" w:date="2015-02-12T12:29:00Z">
        <w:r w:rsidR="00A36859">
          <w:rPr>
            <w:lang w:eastAsia="ru-RU"/>
          </w:rPr>
          <w:t xml:space="preserve"> </w:t>
        </w:r>
      </w:ins>
      <w:ins w:id="234" w:author="Рехов Антон Игоревич" w:date="2015-02-12T12:31:00Z">
        <w:r w:rsidR="00A36859">
          <w:rPr>
            <w:lang w:eastAsia="ru-RU"/>
          </w:rPr>
          <w:t xml:space="preserve">сдачи осталось 24 часа </w:t>
        </w:r>
        <w:r w:rsidR="00A36859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указанным в заявке Снабженцам</w:t>
        </w:r>
      </w:ins>
      <w:ins w:id="235" w:author="Рехов Антон Игоревич" w:date="2015-02-12T12:41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,</w:t>
        </w:r>
      </w:ins>
      <w:ins w:id="236" w:author="Рехов Антон Игоревич" w:date="2015-02-12T12:32:00Z">
        <w:r w:rsidR="003A5EEC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 которые не передали на подтверждение свои позиции отправляется уведомление с крат</w:t>
        </w:r>
      </w:ins>
      <w:ins w:id="237" w:author="Рехов Антон Игоревич" w:date="2015-02-12T12:33:00Z">
        <w:r w:rsidR="003A5EEC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к</w:t>
        </w:r>
      </w:ins>
      <w:ins w:id="238" w:author="Рехов Антон Игоревич" w:date="2015-02-12T12:32:00Z">
        <w:r w:rsidR="003A5EEC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о</w:t>
        </w:r>
      </w:ins>
      <w:ins w:id="239" w:author="Рехов Антон Игоревич" w:date="2015-02-12T12:33:00Z">
        <w:r w:rsidR="003A5EEC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й информацией о заявке и ссылкой на заявку.</w:t>
        </w:r>
      </w:ins>
    </w:p>
    <w:p w14:paraId="1B6AC67E" w14:textId="7534CBD9" w:rsidR="006A62E9" w:rsidRPr="00A36859" w:rsidRDefault="006A62E9" w:rsidP="00A36859">
      <w:pPr>
        <w:rPr>
          <w:lang w:eastAsia="ru-RU"/>
        </w:rPr>
      </w:pPr>
      <w:ins w:id="240" w:author="Рехов Антон Игоревич" w:date="2015-02-12T12:41:00Z">
        <w:r>
          <w:rPr>
            <w:lang w:eastAsia="ru-RU"/>
          </w:rPr>
          <w:t>Если заявка находится в статусе В работе</w:t>
        </w:r>
      </w:ins>
      <w:ins w:id="241" w:author="Рехов Антон Игоревич" w:date="2015-02-12T12:43:00Z">
        <w:r w:rsidR="0015016F">
          <w:rPr>
            <w:lang w:eastAsia="ru-RU"/>
          </w:rPr>
          <w:t xml:space="preserve"> либо</w:t>
        </w:r>
      </w:ins>
      <w:ins w:id="242" w:author="Рехов Антон Игоревич" w:date="2015-02-12T12:41:00Z">
        <w:r>
          <w:rPr>
            <w:lang w:eastAsia="ru-RU"/>
          </w:rPr>
          <w:t xml:space="preserve"> </w:t>
        </w:r>
        <w:proofErr w:type="gramStart"/>
        <w:r>
          <w:rPr>
            <w:lang w:eastAsia="ru-RU"/>
          </w:rPr>
          <w:t>Частично</w:t>
        </w:r>
        <w:proofErr w:type="gramEnd"/>
        <w:r>
          <w:rPr>
            <w:lang w:eastAsia="ru-RU"/>
          </w:rPr>
          <w:t xml:space="preserve"> рас</w:t>
        </w:r>
      </w:ins>
      <w:ins w:id="243" w:author="Рехов Антон Игоревич" w:date="2015-02-12T12:42:00Z">
        <w:r w:rsidR="0015016F">
          <w:rPr>
            <w:lang w:eastAsia="ru-RU"/>
          </w:rPr>
          <w:t>с</w:t>
        </w:r>
      </w:ins>
      <w:ins w:id="244" w:author="Рехов Антон Игоревич" w:date="2015-02-12T12:41:00Z">
        <w:r>
          <w:rPr>
            <w:lang w:eastAsia="ru-RU"/>
          </w:rPr>
          <w:t xml:space="preserve">читано </w:t>
        </w:r>
      </w:ins>
      <w:ins w:id="245" w:author="Рехов Антон Игоревич" w:date="2015-02-12T12:42:00Z">
        <w:r w:rsidR="0015016F">
          <w:rPr>
            <w:lang w:eastAsia="ru-RU"/>
          </w:rPr>
          <w:t>и Срок сдачи превышает текущую дату</w:t>
        </w:r>
      </w:ins>
      <w:ins w:id="246" w:author="Рехов Антон Игоревич" w:date="2015-02-12T12:45:00Z">
        <w:r w:rsidR="0015016F">
          <w:rPr>
            <w:lang w:eastAsia="ru-RU"/>
          </w:rPr>
          <w:t xml:space="preserve"> указанным в заявке Снабженцам</w:t>
        </w:r>
        <w:r w:rsidR="0015016F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 xml:space="preserve">, которые не передали на подтверждение свои позиции, </w:t>
        </w:r>
        <w:r w:rsidR="0015016F">
          <w:rPr>
            <w:lang w:eastAsia="ru-RU"/>
          </w:rPr>
          <w:t>а так же Контролерам</w:t>
        </w:r>
      </w:ins>
      <w:ins w:id="247" w:author="Рехов Антон Игоревич" w:date="2015-02-12T12:43:00Z">
        <w:r w:rsidR="0015016F">
          <w:rPr>
            <w:lang w:eastAsia="ru-RU"/>
          </w:rPr>
          <w:t xml:space="preserve"> отправляется уведомление</w:t>
        </w:r>
      </w:ins>
      <w:ins w:id="248" w:author="Рехов Антон Игоревич" w:date="2015-02-12T12:44:00Z">
        <w:r w:rsidR="0015016F">
          <w:rPr>
            <w:lang w:eastAsia="ru-RU"/>
          </w:rPr>
          <w:t xml:space="preserve"> в виде письма с краткой информацией о заявке и ссылкой на заявку</w:t>
        </w:r>
      </w:ins>
    </w:p>
    <w:p w14:paraId="2CC669B2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Назначение заявки</w:t>
      </w:r>
    </w:p>
    <w:p w14:paraId="52D18C55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При передаче заявки в работу устанавливается статус – Передано. В комментарий сохраняется ФИО Снабженцев, которым была назначена заявка.</w:t>
      </w:r>
    </w:p>
    <w:p w14:paraId="4C017B56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Отправляются уведомления в виде письма со ссылкой на заявку Снабженцам, которые отмечены в спецификации, причем каждый снабженец видит только свою часть спецификации.</w:t>
      </w:r>
    </w:p>
    <w:p w14:paraId="6FE55FA4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Список заявок</w:t>
      </w:r>
    </w:p>
    <w:p w14:paraId="4D9308C5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Список заявок представляет из себя таблицу, фильтр и кнопку для создания новой заявки.</w:t>
      </w:r>
    </w:p>
    <w:p w14:paraId="1CC44084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Фильтровать список можно по следующим параметрам: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016"/>
        <w:gridCol w:w="2030"/>
        <w:gridCol w:w="4842"/>
      </w:tblGrid>
      <w:tr w:rsidR="003C4BFF" w:rsidRPr="003C4BFF" w14:paraId="0F727BE6" w14:textId="77777777" w:rsidTr="003C4BFF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EBBE5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F2579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170DF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800CA9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</w:tr>
      <w:tr w:rsidR="003C4BFF" w:rsidRPr="003C4BFF" w14:paraId="72DA8C34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07EB7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E1F87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№ заявки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0505A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B7BD0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целое, Длина - 10 знаков</w:t>
            </w:r>
          </w:p>
        </w:tc>
      </w:tr>
      <w:tr w:rsidR="003C4BFF" w:rsidRPr="003C4BFF" w14:paraId="0C1FB54D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41939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C8B71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№ конкурса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24CB0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8D346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C4BFF" w:rsidRPr="003C4BFF" w14:paraId="75B5E60B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77AFDB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6394B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Статус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4E194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Множественный выбор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2BE9D1" w14:textId="757817F7" w:rsidR="003C4BFF" w:rsidRPr="003C4BFF" w:rsidRDefault="00666614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галочки, по ум</w:t>
            </w:r>
            <w:r w:rsidR="003C4BFF"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о</w:t>
            </w: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л</w:t>
            </w:r>
            <w:r w:rsidR="003C4BFF"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чанию выбраны статусы все кроме приостановлено, посчитано</w:t>
            </w:r>
          </w:p>
        </w:tc>
      </w:tr>
      <w:tr w:rsidR="003C4BFF" w:rsidRPr="003C4BFF" w14:paraId="60958B75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E471C3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1283A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Менеджер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51B2C7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выбора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744419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Пользователи с ролью Менеджер, если вошел </w:t>
            </w:r>
            <w:proofErr w:type="gramStart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Менеджер</w:t>
            </w:r>
            <w:proofErr w:type="gramEnd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 то фильтр устанавливается по умолчанию на его фамилии и изменить нельзя</w:t>
            </w:r>
          </w:p>
        </w:tc>
      </w:tr>
      <w:tr w:rsidR="003C4BFF" w:rsidRPr="003C4BFF" w14:paraId="02F24732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13F187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25A2B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249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Снабженец</w:t>
            </w:r>
            <w:commentRangeEnd w:id="249"/>
            <w:r w:rsidR="00FD7748">
              <w:rPr>
                <w:rStyle w:val="a8"/>
              </w:rPr>
              <w:commentReference w:id="249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DFCB59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выбора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6890E3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Пользователи с ролью Снабженец, если вошел </w:t>
            </w:r>
            <w:proofErr w:type="gramStart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Снабженец</w:t>
            </w:r>
            <w:proofErr w:type="gramEnd"/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 xml:space="preserve"> то фильтр устанавливается по умолчанию на его фамилии и изменить нельзя</w:t>
            </w:r>
          </w:p>
        </w:tc>
      </w:tr>
      <w:tr w:rsidR="008F0335" w:rsidRPr="003C4BFF" w14:paraId="6D640849" w14:textId="77777777" w:rsidTr="003C4BFF">
        <w:trPr>
          <w:ins w:id="250" w:author="Рехов Антон Игоревич" w:date="2015-02-12T12:47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5E7059E" w14:textId="319EBCC6" w:rsidR="008F0335" w:rsidRPr="003C4BFF" w:rsidRDefault="008F0335" w:rsidP="003C4BFF">
            <w:pPr>
              <w:spacing w:after="0" w:line="240" w:lineRule="auto"/>
              <w:rPr>
                <w:ins w:id="251" w:author="Рехов Антон Игоревич" w:date="2015-02-12T12:47:00Z"/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ins w:id="252" w:author="Рехов Антон Игоревич" w:date="2015-02-12T12:47:00Z">
              <w:r>
                <w:rPr>
                  <w:rFonts w:ascii="Calibri" w:eastAsia="Times New Roman" w:hAnsi="Calibri" w:cs="Times New Roman"/>
                  <w:b/>
                  <w:bCs/>
                  <w:color w:val="000000"/>
                  <w:sz w:val="23"/>
                  <w:szCs w:val="23"/>
                  <w:lang w:eastAsia="ru-RU"/>
                </w:rPr>
                <w:t>6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ACF57DE" w14:textId="5ED578EE" w:rsidR="008F0335" w:rsidRPr="003C4BFF" w:rsidRDefault="008F0335" w:rsidP="003C4BFF">
            <w:pPr>
              <w:spacing w:after="0" w:line="240" w:lineRule="auto"/>
              <w:rPr>
                <w:ins w:id="253" w:author="Рехов Антон Игоревич" w:date="2015-02-12T12:47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254" w:author="Рехов Антон Игоревич" w:date="2015-02-12T12:47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Подразделение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F6AA57B" w14:textId="3E8D2870" w:rsidR="008F0335" w:rsidRPr="003C4BFF" w:rsidRDefault="008F0335" w:rsidP="003C4BFF">
            <w:pPr>
              <w:spacing w:after="0" w:line="240" w:lineRule="auto"/>
              <w:rPr>
                <w:ins w:id="255" w:author="Рехов Антон Игоревич" w:date="2015-02-12T12:47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256" w:author="Рехов Антон Игоревич" w:date="2015-02-12T12:47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Информация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95B449C" w14:textId="6938FF8F" w:rsidR="008F0335" w:rsidRPr="003C4BFF" w:rsidRDefault="008F0335" w:rsidP="003C4BFF">
            <w:pPr>
              <w:spacing w:after="0" w:line="240" w:lineRule="auto"/>
              <w:rPr>
                <w:ins w:id="257" w:author="Рехов Антон Игоревич" w:date="2015-02-12T12:47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258" w:author="Рехов Антон Игоревич" w:date="2015-02-12T12:48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 xml:space="preserve">Информация о подразделении Менеджера берется из </w:t>
              </w:r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>Active</w:t>
              </w:r>
              <w:r w:rsidRPr="00F6069A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 xml:space="preserve"> </w:t>
              </w:r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>Directory</w:t>
              </w:r>
            </w:ins>
          </w:p>
        </w:tc>
      </w:tr>
      <w:tr w:rsidR="003C4BFF" w:rsidRPr="003C4BFF" w14:paraId="6C68FA32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A1F11A" w14:textId="6ECA380F" w:rsidR="003C4BFF" w:rsidRPr="003C4BFF" w:rsidRDefault="008F0335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AB452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Срок сдачи (с по)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89617B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Дата, Дата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6D83E1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A5EEC" w:rsidRPr="003C4BFF" w14:paraId="57315EBC" w14:textId="77777777" w:rsidTr="003C4BFF">
        <w:trPr>
          <w:ins w:id="259" w:author="Рехов Антон Игоревич" w:date="2015-02-12T12:35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914D8FA" w14:textId="6E3127A1" w:rsidR="003A5EEC" w:rsidRPr="003C4BFF" w:rsidRDefault="008F0335" w:rsidP="003C4BFF">
            <w:pPr>
              <w:spacing w:after="0" w:line="240" w:lineRule="auto"/>
              <w:rPr>
                <w:ins w:id="260" w:author="Рехов Антон Игоревич" w:date="2015-02-12T12:35:00Z"/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eastAsia="ru-RU"/>
              </w:rPr>
            </w:pPr>
            <w:ins w:id="261" w:author="Рехов Антон Игоревич" w:date="2015-02-12T12:47:00Z">
              <w:r>
                <w:rPr>
                  <w:rFonts w:ascii="Calibri" w:eastAsia="Times New Roman" w:hAnsi="Calibri" w:cs="Times New Roman"/>
                  <w:b/>
                  <w:bCs/>
                  <w:color w:val="000000"/>
                  <w:sz w:val="23"/>
                  <w:szCs w:val="23"/>
                  <w:lang w:eastAsia="ru-RU"/>
                </w:rPr>
                <w:t>8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FD4D46D" w14:textId="1B4ADDC7" w:rsidR="003A5EEC" w:rsidRPr="003C4BFF" w:rsidRDefault="003A5EEC" w:rsidP="003C4BFF">
            <w:pPr>
              <w:spacing w:after="0" w:line="240" w:lineRule="auto"/>
              <w:rPr>
                <w:ins w:id="262" w:author="Рехов Антон Игоревич" w:date="2015-02-12T12:35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263" w:author="Рехов Антон Игоревич" w:date="2015-02-12T12:35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Просроченные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2E618C4" w14:textId="222AC900" w:rsidR="003A5EEC" w:rsidRPr="003C4BFF" w:rsidRDefault="003A5EEC" w:rsidP="003C4BFF">
            <w:pPr>
              <w:spacing w:after="0" w:line="240" w:lineRule="auto"/>
              <w:rPr>
                <w:ins w:id="264" w:author="Рехов Антон Игоревич" w:date="2015-02-12T12:35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265" w:author="Рехов Антон Игоревич" w:date="2015-02-12T12:36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Да/Нет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050CF67" w14:textId="36F9ED97" w:rsidR="003A5EEC" w:rsidRPr="003C4BFF" w:rsidRDefault="003A5EEC" w:rsidP="003A5EEC">
            <w:pPr>
              <w:spacing w:after="0" w:line="240" w:lineRule="auto"/>
              <w:rPr>
                <w:ins w:id="266" w:author="Рехов Антон Игоревич" w:date="2015-02-12T12:35:00Z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ins w:id="267" w:author="Рехов Антон Игоревич" w:date="2015-02-12T12:36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Где срок сдачи превышает дату статуса </w:t>
              </w:r>
              <w:proofErr w:type="gramStart"/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Рассчитано</w:t>
              </w:r>
            </w:ins>
            <w:proofErr w:type="gramEnd"/>
            <w:ins w:id="268" w:author="Рехов Антон Игоревич" w:date="2015-02-12T12:37:00Z">
              <w:r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либо текущую дату если такой статус у заявки отсутствует</w:t>
              </w:r>
            </w:ins>
          </w:p>
        </w:tc>
      </w:tr>
      <w:tr w:rsidR="00D072CC" w:rsidRPr="003C4BFF" w14:paraId="6E31C85F" w14:textId="77777777" w:rsidTr="003C4BFF">
        <w:trPr>
          <w:ins w:id="269" w:author="WakeDown" w:date="2015-02-14T17:37:00Z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4E820C8" w14:textId="06E0E95E" w:rsidR="00D072CC" w:rsidRPr="00D072CC" w:rsidRDefault="00D072CC" w:rsidP="003C4BFF">
            <w:pPr>
              <w:spacing w:after="0" w:line="240" w:lineRule="auto"/>
              <w:rPr>
                <w:ins w:id="270" w:author="WakeDown" w:date="2015-02-14T17:37:00Z"/>
                <w:rFonts w:ascii="Calibri" w:eastAsia="Times New Roman" w:hAnsi="Calibri" w:cs="Times New Roman"/>
                <w:b/>
                <w:bCs/>
                <w:color w:val="000000"/>
                <w:sz w:val="23"/>
                <w:szCs w:val="23"/>
                <w:lang w:val="en-US" w:eastAsia="ru-RU"/>
                <w:rPrChange w:id="271" w:author="WakeDown" w:date="2015-02-14T17:37:00Z">
                  <w:rPr>
                    <w:ins w:id="272" w:author="WakeDown" w:date="2015-02-14T17:37:00Z"/>
                    <w:rFonts w:ascii="Calibri" w:eastAsia="Times New Roman" w:hAnsi="Calibri" w:cs="Times New Roman"/>
                    <w:b/>
                    <w:bCs/>
                    <w:color w:val="000000"/>
                    <w:sz w:val="23"/>
                    <w:szCs w:val="23"/>
                    <w:lang w:eastAsia="ru-RU"/>
                  </w:rPr>
                </w:rPrChange>
              </w:rPr>
            </w:pPr>
            <w:ins w:id="273" w:author="WakeDown" w:date="2015-02-14T17:37:00Z">
              <w:r>
                <w:rPr>
                  <w:rFonts w:ascii="Calibri" w:eastAsia="Times New Roman" w:hAnsi="Calibri" w:cs="Times New Roman"/>
                  <w:b/>
                  <w:bCs/>
                  <w:color w:val="000000"/>
                  <w:sz w:val="23"/>
                  <w:szCs w:val="23"/>
                  <w:lang w:val="en-US" w:eastAsia="ru-RU"/>
                </w:rPr>
                <w:t>9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183E6FA7" w14:textId="04543ACD" w:rsidR="00D072CC" w:rsidRPr="00D072CC" w:rsidRDefault="00D072CC">
            <w:pPr>
              <w:spacing w:after="0" w:line="240" w:lineRule="auto"/>
              <w:rPr>
                <w:ins w:id="274" w:author="WakeDown" w:date="2015-02-14T17:37:00Z"/>
                <w:rFonts w:ascii="Calibri" w:eastAsia="Times New Roman" w:hAnsi="Calibri" w:cs="Times New Roman"/>
                <w:color w:val="000000"/>
                <w:sz w:val="23"/>
                <w:szCs w:val="23"/>
                <w:lang w:val="en-US" w:eastAsia="ru-RU"/>
                <w:rPrChange w:id="275" w:author="WakeDown" w:date="2015-02-14T17:37:00Z">
                  <w:rPr>
                    <w:ins w:id="276" w:author="WakeDown" w:date="2015-02-14T17:37:00Z"/>
                    <w:rFonts w:ascii="Calibri" w:eastAsia="Times New Roman" w:hAnsi="Calibri" w:cs="Times New Roman"/>
                    <w:color w:val="000000"/>
                    <w:sz w:val="23"/>
                    <w:szCs w:val="23"/>
                    <w:lang w:eastAsia="ru-RU"/>
                  </w:rPr>
                </w:rPrChange>
              </w:rPr>
            </w:pPr>
            <w:proofErr w:type="spellStart"/>
            <w:ins w:id="277" w:author="WakeDown" w:date="2015-02-14T17:37:00Z"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>Кол</w:t>
              </w:r>
              <w:r w:rsidRPr="00D072CC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>и</w:t>
              </w:r>
              <w:proofErr w:type="spellEnd"/>
              <w:r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че</w:t>
              </w:r>
              <w:proofErr w:type="spellStart"/>
              <w:r w:rsidRPr="00D072CC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>ство</w:t>
              </w:r>
              <w:proofErr w:type="spellEnd"/>
              <w:r w:rsidRPr="00D072CC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 xml:space="preserve"> </w:t>
              </w:r>
              <w:proofErr w:type="spellStart"/>
              <w:r w:rsidRPr="00D072CC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val="en-US" w:eastAsia="ru-RU"/>
                </w:rPr>
                <w:t>записей</w:t>
              </w:r>
              <w:proofErr w:type="spellEnd"/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2E4E08B9" w14:textId="5122E344" w:rsidR="00D072CC" w:rsidRDefault="00D072CC" w:rsidP="003C4BFF">
            <w:pPr>
              <w:spacing w:after="0" w:line="240" w:lineRule="auto"/>
              <w:rPr>
                <w:ins w:id="278" w:author="WakeDown" w:date="2015-02-14T17:37:00Z"/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ins w:id="279" w:author="WakeDown" w:date="2015-02-14T17:38:00Z">
              <w:r w:rsidRPr="003C4BFF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Число</w:t>
              </w:r>
            </w:ins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2B17DBF" w14:textId="634436EF" w:rsidR="00D072CC" w:rsidRDefault="00D072CC" w:rsidP="003A5EEC">
            <w:pPr>
              <w:spacing w:after="0" w:line="240" w:lineRule="auto"/>
              <w:rPr>
                <w:ins w:id="280" w:author="WakeDown" w:date="2015-02-14T17:37:00Z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ins w:id="281" w:author="WakeDown" w:date="2015-02-14T17:38:00Z">
              <w:r w:rsidRPr="003C4BFF">
                <w:rPr>
                  <w:rFonts w:ascii="Calibri" w:eastAsia="Times New Roman" w:hAnsi="Calibri" w:cs="Times New Roman"/>
                  <w:color w:val="000000"/>
                  <w:sz w:val="23"/>
                  <w:szCs w:val="23"/>
                  <w:lang w:eastAsia="ru-RU"/>
                </w:rPr>
                <w:t>целое, Длина - 10 знаков</w:t>
              </w:r>
            </w:ins>
          </w:p>
        </w:tc>
      </w:tr>
    </w:tbl>
    <w:p w14:paraId="1253377E" w14:textId="77777777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55886A" w14:textId="7805EC8A" w:rsidR="007E6F21" w:rsidRDefault="007E6F21" w:rsidP="003C4BFF">
      <w:pPr>
        <w:spacing w:line="240" w:lineRule="auto"/>
        <w:rPr>
          <w:ins w:id="282" w:author="WakeDown" w:date="2015-02-14T17:39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83" w:author="WakeDown" w:date="2015-02-14T17:39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На форму выводится количество записей всего и сколько показано, учитывая настройки фильтра.</w:t>
        </w:r>
      </w:ins>
    </w:p>
    <w:p w14:paraId="1D84A2D5" w14:textId="73BA03AC" w:rsidR="003C4BFF" w:rsidRPr="003C4BFF" w:rsidRDefault="00666614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Список заяв</w:t>
      </w:r>
      <w:r w:rsidR="003C4BFF"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ок содержит следующую информацию:</w:t>
      </w:r>
    </w:p>
    <w:p w14:paraId="046798DA" w14:textId="77777777" w:rsidR="003C4BFF" w:rsidRPr="003C4BFF" w:rsidRDefault="003C4BFF" w:rsidP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№ заявки (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id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)</w:t>
      </w:r>
    </w:p>
    <w:p w14:paraId="155FA403" w14:textId="77777777" w:rsidR="003C4BFF" w:rsidRPr="003C4BFF" w:rsidRDefault="003C4BFF" w:rsidP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№ конкурса</w:t>
      </w:r>
    </w:p>
    <w:p w14:paraId="1123BF24" w14:textId="77777777" w:rsidR="003C4BFF" w:rsidRPr="003C4BFF" w:rsidRDefault="003C4BFF" w:rsidP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Контрагент</w:t>
      </w:r>
    </w:p>
    <w:p w14:paraId="23687676" w14:textId="77777777" w:rsidR="003C4BFF" w:rsidRPr="003C4BFF" w:rsidRDefault="003C4BFF" w:rsidP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Сумма</w:t>
      </w:r>
    </w:p>
    <w:p w14:paraId="7995510C" w14:textId="77777777" w:rsidR="003C4BFF" w:rsidRPr="003C4BFF" w:rsidRDefault="003C4BFF" w:rsidP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Менеджер</w:t>
      </w:r>
    </w:p>
    <w:p w14:paraId="705344CC" w14:textId="77777777" w:rsidR="003C4BFF" w:rsidRPr="003C4BFF" w:rsidRDefault="003C4BFF" w:rsidP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Список снабженцев</w:t>
      </w:r>
    </w:p>
    <w:p w14:paraId="458347A9" w14:textId="77777777" w:rsidR="003C4BFF" w:rsidRPr="003C4BFF" w:rsidRDefault="003C4BFF" w:rsidP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Тип сделки</w:t>
      </w:r>
    </w:p>
    <w:p w14:paraId="5860FA7B" w14:textId="77777777" w:rsidR="003C4BFF" w:rsidRPr="003C4BFF" w:rsidRDefault="003C4BFF" w:rsidP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Статус - дата изменения</w:t>
      </w:r>
    </w:p>
    <w:p w14:paraId="23B00610" w14:textId="5BD4D0A7" w:rsidR="007E6F21" w:rsidRPr="007E6F21" w:rsidRDefault="003C4BFF">
      <w:pPr>
        <w:numPr>
          <w:ilvl w:val="0"/>
          <w:numId w:val="20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7E6F21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Кнопки - изменить, удалить </w:t>
      </w:r>
      <w:proofErr w:type="gramStart"/>
      <w:r w:rsidRPr="007E6F21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( с</w:t>
      </w:r>
      <w:proofErr w:type="gramEnd"/>
      <w:r w:rsidRPr="007E6F21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подтверждением)</w:t>
      </w:r>
    </w:p>
    <w:p w14:paraId="1E4028B5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Обработка заявки</w:t>
      </w:r>
    </w:p>
    <w:p w14:paraId="1E665ADB" w14:textId="314EC5AB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При первом открытии заявки одним из указан</w:t>
      </w:r>
      <w:r w:rsidR="00BA4379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н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ых снабженцев статус заявки изменяется на - В работе.</w:t>
      </w:r>
    </w:p>
    <w:p w14:paraId="57B858C0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commentRangeStart w:id="284"/>
      <w:commentRangeStart w:id="285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Снабженец имеет возможность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Перенаправить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все или часть позиций другому снабженцу (из списка пользователей с ролью Снабженец). После этого лицам которым были перенаправлены позиции по заявке приходит уведомление по почте с указанием ссылки на заявку и ФИО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того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кто перенаправил.</w:t>
      </w:r>
      <w:commentRangeEnd w:id="284"/>
      <w:r w:rsidR="000F570C">
        <w:rPr>
          <w:rStyle w:val="a8"/>
        </w:rPr>
        <w:commentReference w:id="284"/>
      </w:r>
      <w:commentRangeEnd w:id="285"/>
      <w:r w:rsidR="007D7288">
        <w:rPr>
          <w:rStyle w:val="a8"/>
        </w:rPr>
        <w:commentReference w:id="285"/>
      </w:r>
    </w:p>
    <w:p w14:paraId="5631ABBE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commentRangeStart w:id="286"/>
      <w:commentRangeStart w:id="287"/>
      <w:r w:rsidRPr="003C4BFF">
        <w:rPr>
          <w:rFonts w:eastAsia="Times New Roman"/>
          <w:lang w:eastAsia="ru-RU"/>
        </w:rPr>
        <w:lastRenderedPageBreak/>
        <w:t>Расчет спецификации</w:t>
      </w:r>
      <w:commentRangeEnd w:id="286"/>
      <w:r w:rsidR="000F570C">
        <w:rPr>
          <w:rStyle w:val="a8"/>
        </w:rPr>
        <w:commentReference w:id="286"/>
      </w:r>
      <w:commentRangeEnd w:id="287"/>
      <w:r w:rsidR="00FD0E66">
        <w:rPr>
          <w:rStyle w:val="a8"/>
          <w:rFonts w:asciiTheme="minorHAnsi" w:eastAsiaTheme="minorHAnsi" w:hAnsiTheme="minorHAnsi" w:cstheme="minorBidi"/>
          <w:color w:val="auto"/>
        </w:rPr>
        <w:commentReference w:id="287"/>
      </w:r>
    </w:p>
    <w:p w14:paraId="4A968ABD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При открытии карточки заявки Снабженцем выводится следующая информация о заявке без возможности изменить:</w:t>
      </w:r>
    </w:p>
    <w:p w14:paraId="0C555206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Номер заявки</w:t>
      </w:r>
    </w:p>
    <w:p w14:paraId="40387018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Номер конкурса</w:t>
      </w:r>
    </w:p>
    <w:p w14:paraId="5031203C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Дата начала</w:t>
      </w:r>
    </w:p>
    <w:p w14:paraId="07AE7DA2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Срок сдачи</w:t>
      </w:r>
    </w:p>
    <w:p w14:paraId="4C166F8A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Срок подачи КП</w:t>
      </w:r>
    </w:p>
    <w:p w14:paraId="13C1EA1C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Комментарий</w:t>
      </w:r>
    </w:p>
    <w:p w14:paraId="113EFA02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Заказчик</w:t>
      </w:r>
    </w:p>
    <w:p w14:paraId="3809DD4B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ИНН</w:t>
      </w:r>
    </w:p>
    <w:p w14:paraId="6D7B536B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Сумма (с НДС)</w:t>
      </w:r>
    </w:p>
    <w:p w14:paraId="2F3C3385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Тип сделки</w:t>
      </w:r>
    </w:p>
    <w:p w14:paraId="339154B4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Ссылка на закупки</w:t>
      </w:r>
    </w:p>
    <w:p w14:paraId="696B39A1" w14:textId="77777777" w:rsidR="003C4BFF" w:rsidRP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Статус конкурса</w:t>
      </w:r>
    </w:p>
    <w:p w14:paraId="518ED730" w14:textId="77777777" w:rsid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ins w:id="288" w:author="Рехов Антон Игоревич" w:date="2015-02-12T12:49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commentRangeStart w:id="289"/>
      <w:commentRangeStart w:id="290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ФИО Менеджера</w:t>
      </w:r>
      <w:commentRangeEnd w:id="289"/>
      <w:r w:rsidR="007175DF">
        <w:rPr>
          <w:rStyle w:val="a8"/>
        </w:rPr>
        <w:commentReference w:id="289"/>
      </w:r>
      <w:commentRangeEnd w:id="290"/>
      <w:r w:rsidR="009467DA">
        <w:rPr>
          <w:rStyle w:val="a8"/>
        </w:rPr>
        <w:commentReference w:id="290"/>
      </w:r>
    </w:p>
    <w:p w14:paraId="17CB31B8" w14:textId="693F15CA" w:rsidR="00101BDB" w:rsidRDefault="00101BDB" w:rsidP="003C4BFF">
      <w:pPr>
        <w:numPr>
          <w:ilvl w:val="0"/>
          <w:numId w:val="23"/>
        </w:numPr>
        <w:spacing w:after="0" w:line="240" w:lineRule="auto"/>
        <w:textAlignment w:val="baseline"/>
        <w:rPr>
          <w:ins w:id="291" w:author="Рехов Антон Игоревич" w:date="2015-02-12T12:49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92" w:author="Рехов Антон Игоревич" w:date="2015-02-12T12:49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Подразделение</w:t>
        </w:r>
      </w:ins>
    </w:p>
    <w:p w14:paraId="557C0073" w14:textId="112A1DF0" w:rsidR="00101BDB" w:rsidRPr="003C4BFF" w:rsidRDefault="00101BDB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93" w:author="Рехов Антон Игоревич" w:date="2015-02-12T12:49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ФИО руководителя</w:t>
        </w:r>
      </w:ins>
    </w:p>
    <w:p w14:paraId="6FE23662" w14:textId="77777777" w:rsidR="003C4BFF" w:rsidRDefault="003C4BFF" w:rsidP="003C4BFF">
      <w:pPr>
        <w:numPr>
          <w:ilvl w:val="0"/>
          <w:numId w:val="23"/>
        </w:numPr>
        <w:spacing w:after="0" w:line="240" w:lineRule="auto"/>
        <w:textAlignment w:val="baseline"/>
        <w:rPr>
          <w:ins w:id="294" w:author="WakeDown" w:date="2015-02-16T00:27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Список позиций (которые назначены данному Снабженцу)</w:t>
      </w:r>
    </w:p>
    <w:p w14:paraId="69E07B3D" w14:textId="63E4C43A" w:rsidR="003D728C" w:rsidRPr="003C4BFF" w:rsidRDefault="003D728C" w:rsidP="003C4BFF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295" w:author="WakeDown" w:date="2015-02-16T00:27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История изменения статусов заявки</w:t>
        </w:r>
      </w:ins>
    </w:p>
    <w:p w14:paraId="544D47A9" w14:textId="77777777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C2F430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Снабженец имеет возможность добавить Комментарий к заявке.</w:t>
      </w:r>
    </w:p>
    <w:p w14:paraId="591EAE73" w14:textId="77777777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Список позиций выводится в виде таблицы со следующей информацией:</w:t>
      </w:r>
    </w:p>
    <w:p w14:paraId="091769E4" w14:textId="77777777" w:rsidR="003C4BFF" w:rsidRPr="003C4BFF" w:rsidRDefault="003C4BFF" w:rsidP="003C4BF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Каталожный номер</w:t>
      </w:r>
    </w:p>
    <w:p w14:paraId="624609D2" w14:textId="77777777" w:rsidR="003C4BFF" w:rsidRPr="003C4BFF" w:rsidRDefault="003C4BFF" w:rsidP="003C4BF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Наименование</w:t>
      </w:r>
    </w:p>
    <w:p w14:paraId="33F3ADC2" w14:textId="77777777" w:rsidR="003C4BFF" w:rsidRPr="003C4BFF" w:rsidRDefault="003C4BFF" w:rsidP="003C4BF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Замена</w:t>
      </w:r>
    </w:p>
    <w:p w14:paraId="265DB79B" w14:textId="77777777" w:rsidR="003C4BFF" w:rsidRPr="003C4BFF" w:rsidRDefault="003C4BFF" w:rsidP="003C4BF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Единица</w:t>
      </w:r>
    </w:p>
    <w:p w14:paraId="74597DC3" w14:textId="77777777" w:rsidR="003C4BFF" w:rsidRPr="003C4BFF" w:rsidRDefault="003C4BFF" w:rsidP="003C4BF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Количество</w:t>
      </w:r>
    </w:p>
    <w:p w14:paraId="283A947B" w14:textId="77777777" w:rsidR="003C4BFF" w:rsidRPr="003C4BFF" w:rsidRDefault="003C4BFF" w:rsidP="003C4BF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Комментарий</w:t>
      </w:r>
    </w:p>
    <w:p w14:paraId="6A5F0939" w14:textId="77777777" w:rsidR="003C4BFF" w:rsidRPr="003C4BFF" w:rsidRDefault="003C4BFF" w:rsidP="003C4BF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Сумма, максимум</w:t>
      </w:r>
    </w:p>
    <w:p w14:paraId="5AF1C80A" w14:textId="77777777" w:rsidR="003C4BFF" w:rsidRPr="003C4BFF" w:rsidRDefault="003C4BFF" w:rsidP="003C4BFF">
      <w:pPr>
        <w:numPr>
          <w:ilvl w:val="0"/>
          <w:numId w:val="24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Конопка - добавить расчет</w:t>
      </w:r>
    </w:p>
    <w:p w14:paraId="08941CE6" w14:textId="77777777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25614C" w14:textId="34AB1F5C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При нажатии кнопки “Добавить расчет” под данной позицией появляется дополнительная строка</w:t>
      </w:r>
      <w:ins w:id="296" w:author="WakeDown" w:date="2015-02-19T12:55:00Z">
        <w:r w:rsidR="00BC36EC"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  <w:rPrChange w:id="297" w:author="WakeDown" w:date="2015-02-19T12:55:00Z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rPrChange>
          </w:rPr>
          <w:t>,</w:t>
        </w:r>
      </w:ins>
      <w:bookmarkStart w:id="298" w:name="_GoBack"/>
      <w:bookmarkEnd w:id="298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которая позволяет ввести следующую информацию:</w:t>
      </w:r>
    </w:p>
    <w:p w14:paraId="76126DDC" w14:textId="77777777" w:rsidR="003C4BFF" w:rsidRP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2580"/>
        <w:gridCol w:w="2196"/>
        <w:gridCol w:w="4117"/>
      </w:tblGrid>
      <w:tr w:rsidR="0000405A" w:rsidRPr="003C4BFF" w14:paraId="2F103D56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0D752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551AA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ED958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E098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</w:tr>
      <w:tr w:rsidR="0000405A" w:rsidRPr="003C4BFF" w14:paraId="2AEB8FE1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0DD60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960F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Каталожный номер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6A2FC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B7169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20 символов</w:t>
            </w:r>
          </w:p>
        </w:tc>
      </w:tr>
      <w:tr w:rsidR="0000405A" w:rsidRPr="003C4BFF" w14:paraId="446E3731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FB747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AFEF3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E79FA9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8F16E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</w:p>
        </w:tc>
      </w:tr>
      <w:tr w:rsidR="0000405A" w:rsidRPr="003C4BFF" w14:paraId="7C6936BA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483122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91D97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Замена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517F14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8506F9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</w:p>
        </w:tc>
      </w:tr>
      <w:tr w:rsidR="0000405A" w:rsidRPr="003C4BFF" w14:paraId="794C7792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656738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35ADA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Цена за единицу, USD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54BA1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72C717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10 + 2 знака после запятой</w:t>
            </w:r>
          </w:p>
        </w:tc>
      </w:tr>
      <w:tr w:rsidR="0000405A" w:rsidRPr="003C4BFF" w14:paraId="05B65BC8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94216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D29F4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Сумма вход, USD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50A0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CDD6CD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10 + 2 знака после запятой</w:t>
            </w:r>
          </w:p>
        </w:tc>
      </w:tr>
      <w:tr w:rsidR="0000405A" w:rsidRPr="003C4BFF" w14:paraId="359D0BC1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FEBAAF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09F4F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Цена за единицу,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073C2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9CC777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10 + 2 знака после запятой</w:t>
            </w:r>
          </w:p>
        </w:tc>
      </w:tr>
      <w:tr w:rsidR="0000405A" w:rsidRPr="003C4BFF" w14:paraId="0FD65D98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4D8B7B0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90BCD33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Сумма вход, руб.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CC1DCF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Число,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A0407A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10 + 2 знака после запятой</w:t>
            </w:r>
          </w:p>
        </w:tc>
      </w:tr>
      <w:tr w:rsidR="0000405A" w:rsidRPr="003C4BFF" w14:paraId="576AFFAB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D1387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6FA8BC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Поставщик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A91209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59FA9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150 символов</w:t>
            </w:r>
          </w:p>
        </w:tc>
      </w:tr>
      <w:tr w:rsidR="0000405A" w:rsidRPr="003C4BFF" w14:paraId="00AC8037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126BCC7" w14:textId="0989D8CE" w:rsidR="00CA1611" w:rsidRPr="003C4BFF" w:rsidRDefault="00CA1611" w:rsidP="003C4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76252011" w14:textId="084EFD47" w:rsidR="00CA1611" w:rsidRPr="003C4BFF" w:rsidRDefault="00CA1611" w:rsidP="003C4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commentRangeStart w:id="299"/>
            <w:commentRangeStart w:id="300"/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Факт получения защиты</w:t>
            </w:r>
            <w:commentRangeEnd w:id="299"/>
            <w:r w:rsidR="007175DF">
              <w:rPr>
                <w:rStyle w:val="a8"/>
              </w:rPr>
              <w:commentReference w:id="299"/>
            </w:r>
            <w:commentRangeEnd w:id="300"/>
            <w:r w:rsidR="00F802E5">
              <w:rPr>
                <w:rStyle w:val="a8"/>
              </w:rPr>
              <w:commentReference w:id="300"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94C1D19" w14:textId="5957473C" w:rsidR="00CA1611" w:rsidRPr="003C4BFF" w:rsidRDefault="00CA1611" w:rsidP="003C4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Список выбора, 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4804F15E" w14:textId="0AEF2EF0" w:rsidR="00CA1611" w:rsidRPr="003C4BFF" w:rsidRDefault="00CA1611" w:rsidP="00CA1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r>
              <w:t>Получена нами (условия), получена конкурентом (условия</w:t>
            </w:r>
            <w:proofErr w:type="gramStart"/>
            <w:r>
              <w:t>),,</w:t>
            </w:r>
            <w:proofErr w:type="gramEnd"/>
            <w:r>
              <w:t xml:space="preserve"> Не предоставляется</w:t>
            </w:r>
          </w:p>
        </w:tc>
      </w:tr>
      <w:tr w:rsidR="00CA1611" w:rsidRPr="003C4BFF" w14:paraId="5EF66D80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0D0D7BB6" w14:textId="2ED3A1A4" w:rsidR="00CA1611" w:rsidRDefault="00CA1611" w:rsidP="003C4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94FB6FA" w14:textId="32419B1D" w:rsidR="00CA1611" w:rsidRDefault="00CA1611" w:rsidP="003C4B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Условия защиты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622B880F" w14:textId="345ACE34" w:rsidR="00CA1611" w:rsidRDefault="00CA1611" w:rsidP="00CA1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Опционально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3B0F8F3A" w14:textId="19AB39FA" w:rsidR="00CA1611" w:rsidRDefault="00CA1611" w:rsidP="00CA1611">
            <w:pPr>
              <w:spacing w:after="0" w:line="240" w:lineRule="auto"/>
            </w:pPr>
            <w:r>
              <w:t>Если Факт защиты – Получена нами либо Получена конкурентом, то обязательно</w:t>
            </w:r>
          </w:p>
        </w:tc>
      </w:tr>
      <w:tr w:rsidR="0000405A" w:rsidRPr="003C4BFF" w14:paraId="217B1ACD" w14:textId="77777777" w:rsidTr="003C4BF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DF24E7" w14:textId="241E1CBF" w:rsidR="003C4BFF" w:rsidRPr="003C4BFF" w:rsidRDefault="00CA1611" w:rsidP="00CA161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commentRangeStart w:id="301"/>
            <w:r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11</w:t>
            </w:r>
            <w:commentRangeStart w:id="302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978D55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Комментарий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15C06E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Текст, Необязательное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8431E6" w14:textId="77777777" w:rsidR="003C4BFF" w:rsidRPr="003C4BFF" w:rsidRDefault="003C4BFF" w:rsidP="003C4B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C4BFF">
              <w:rPr>
                <w:rFonts w:ascii="Calibri" w:eastAsia="Times New Roman" w:hAnsi="Calibri" w:cs="Times New Roman"/>
                <w:color w:val="000000"/>
                <w:sz w:val="23"/>
                <w:szCs w:val="23"/>
                <w:lang w:eastAsia="ru-RU"/>
              </w:rPr>
              <w:t>Длина – неограниченно</w:t>
            </w:r>
            <w:commentRangeEnd w:id="302"/>
            <w:r w:rsidR="000F570C">
              <w:rPr>
                <w:rStyle w:val="a8"/>
              </w:rPr>
              <w:commentReference w:id="302"/>
            </w:r>
            <w:r w:rsidR="0000405A">
              <w:rPr>
                <w:rStyle w:val="a8"/>
              </w:rPr>
              <w:commentReference w:id="301"/>
            </w:r>
          </w:p>
        </w:tc>
      </w:tr>
      <w:commentRangeEnd w:id="301"/>
    </w:tbl>
    <w:p w14:paraId="0ABFE093" w14:textId="77777777" w:rsidR="003C4BFF" w:rsidRDefault="003C4BFF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202957" w14:textId="16BA5FBB" w:rsidR="003457AD" w:rsidRDefault="003457AD" w:rsidP="003C4BFF">
      <w:pPr>
        <w:spacing w:after="0" w:line="240" w:lineRule="auto"/>
        <w:rPr>
          <w:ins w:id="303" w:author="WakeDown" w:date="2015-02-16T00:47:00Z"/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возможность выгрузить список позиций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заполнить представленные выше поля и загрузить расчет в форму.</w:t>
      </w:r>
    </w:p>
    <w:p w14:paraId="3190348B" w14:textId="2FC34121" w:rsidR="00CF7672" w:rsidRPr="003457AD" w:rsidRDefault="00CF76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ins w:id="304" w:author="WakeDown" w:date="2015-02-16T00:47:00Z">
        <w:r w:rsidRPr="00CF767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При выгрузке фала для расчета, под каждой позицией появляется строка с заголовками</w:t>
        </w:r>
        <w:r w:rsidRPr="00CF7672">
          <w:rPr>
            <w:rFonts w:ascii="Times New Roman" w:eastAsia="Times New Roman" w:hAnsi="Times New Roman" w:cs="Times New Roman"/>
            <w:sz w:val="24"/>
            <w:szCs w:val="24"/>
            <w:lang w:eastAsia="ru-RU"/>
            <w:rPrChange w:id="305" w:author="WakeDown" w:date="2015-02-16T00:47:00Z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rPrChange>
          </w:rPr>
          <w:t xml:space="preserve"> для расчета</w:t>
        </w:r>
        <w:r w:rsidRPr="00CF767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и пустая строка</w:t>
        </w:r>
      </w:ins>
      <w:ins w:id="306" w:author="WakeDown" w:date="2015-02-16T00:48:00Z"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. Строки п</w:t>
        </w:r>
      </w:ins>
      <w:ins w:id="307" w:author="WakeDown" w:date="2015-02-16T00:47:00Z">
        <w: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озиций</w:t>
        </w:r>
        <w:r w:rsidRPr="00CF767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выделены цветом (бледно-красным)</w:t>
        </w:r>
      </w:ins>
    </w:p>
    <w:p w14:paraId="6FDEDBA0" w14:textId="77777777" w:rsidR="003457AD" w:rsidRPr="003C4BFF" w:rsidRDefault="003457AD" w:rsidP="003C4B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17206B" w14:textId="20254859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После заполнения расчета для всех позиций Снабженец имеет возможность отправить расчет по заявке на подтверждение нажав кнопку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Отправить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на подтвержд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е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ние. Статус заявки изменяется на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Частично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рас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читано, если есть позиции не отправленные на подтверждение у других Снабженцев, либо Рас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читано - если неотправленных на подтверждение позиций нет.</w:t>
      </w:r>
    </w:p>
    <w:p w14:paraId="5843B1D7" w14:textId="51554E94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После чего менеджеру и автору заявки (если это разные пользователи) отправляется уведомление в почту с краткой информацией о заявке, ФИО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Снабженца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отправившего расчет на подтверждение, списком Снабженцев которые не рас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читали заявку (если такие имеются) и ссылкой на заявку.</w:t>
      </w:r>
    </w:p>
    <w:p w14:paraId="380A6072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Подтверждение заявки</w:t>
      </w:r>
    </w:p>
    <w:p w14:paraId="0122B901" w14:textId="488F4F63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Когда статус заявки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Частично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рас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читано либо Рас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читано у Менеджера есть возможность вернуть заявку на доработку отметив позиции которые были переданы на подтверждение и указав комментарий. После чего статус заявки устанавливается на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Частично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рас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читано и отправляется уведомление Снабженцам ответственным за отмечен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н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ые позиции с краткой информацией о заявке, ссылкой и комментарием к отклонению.</w:t>
      </w:r>
    </w:p>
    <w:p w14:paraId="2C2008B2" w14:textId="63F571F9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Когда статус заявки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Ра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считано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у Менеджера есть возможность подтвердить расчет позиций. После чего статус заявки меняе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т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ся на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Подтверждено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и отпра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в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ляется уведомление Снабженцам указанным в позициях заявки с краткой информацией о заявке и ссылкой на заявку.</w:t>
      </w:r>
    </w:p>
    <w:p w14:paraId="63FA6A62" w14:textId="5A224562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Когда статус заявки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Рас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с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читано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пропадает возможность изменять информацию по заявке в карточке заявки. Исключением является изменение Статуса конкурса.</w:t>
      </w:r>
    </w:p>
    <w:p w14:paraId="18D00F27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lastRenderedPageBreak/>
        <w:t>Изменение статуса конкурса</w:t>
      </w:r>
    </w:p>
    <w:p w14:paraId="00E2095D" w14:textId="16EED6FE" w:rsidR="003C4BFF" w:rsidRPr="003C4BFF" w:rsidRDefault="003C4BFF" w:rsidP="003C4BF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В списке заяв</w:t>
      </w:r>
      <w:r w:rsidR="009A3C2B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о</w:t>
      </w: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к есть возможность (кнопки) для изменения статуса конкурса. Они доступны для роли Статус конкурса. Изменить статус конкурса возможно только после установления заявки в статус Подтверждено.</w:t>
      </w:r>
    </w:p>
    <w:p w14:paraId="7A8DDF1E" w14:textId="77777777" w:rsidR="003C4BFF" w:rsidRDefault="003C4BFF" w:rsidP="003C4BFF">
      <w:pPr>
        <w:spacing w:line="240" w:lineRule="auto"/>
        <w:rPr>
          <w:ins w:id="308" w:author="WakeDown" w:date="2015-02-16T00:31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Есть возможность изменить статус конкурса используя специальный сервис (API). Запрос представляет из себя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http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get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запрос с указанием номера конкурса и номера статуса </w:t>
      </w:r>
      <w:proofErr w:type="gram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конкурса</w:t>
      </w:r>
      <w:proofErr w:type="gram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а так же специального ключа.</w:t>
      </w:r>
    </w:p>
    <w:p w14:paraId="77D83700" w14:textId="3CC2EE3E" w:rsidR="006408F1" w:rsidRDefault="006408F1" w:rsidP="003C4BFF">
      <w:pPr>
        <w:spacing w:line="240" w:lineRule="auto"/>
        <w:rPr>
          <w:ins w:id="309" w:author="WakeDown" w:date="2015-02-16T00:31:00Z"/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ins w:id="310" w:author="WakeDown" w:date="2015-02-16T00:31:00Z">
        <w:r>
          <w:rPr>
            <w:rFonts w:ascii="Calibri" w:eastAsia="Times New Roman" w:hAnsi="Calibri" w:cs="Times New Roman"/>
            <w:color w:val="000000"/>
            <w:sz w:val="23"/>
            <w:szCs w:val="23"/>
            <w:lang w:eastAsia="ru-RU"/>
          </w:rPr>
          <w:t>Список статусов конкурса:</w:t>
        </w:r>
      </w:ins>
    </w:p>
    <w:p w14:paraId="7F16F301" w14:textId="77777777" w:rsidR="006408F1" w:rsidRPr="006408F1" w:rsidRDefault="006408F1">
      <w:pPr>
        <w:pStyle w:val="a5"/>
        <w:numPr>
          <w:ilvl w:val="0"/>
          <w:numId w:val="31"/>
        </w:numPr>
        <w:spacing w:line="240" w:lineRule="auto"/>
        <w:rPr>
          <w:ins w:id="311" w:author="WakeDown" w:date="2015-02-16T00:31:00Z"/>
          <w:rFonts w:ascii="Times New Roman" w:eastAsia="Times New Roman" w:hAnsi="Times New Roman" w:cs="Times New Roman"/>
          <w:sz w:val="24"/>
          <w:szCs w:val="24"/>
          <w:lang w:eastAsia="ru-RU"/>
          <w:rPrChange w:id="312" w:author="WakeDown" w:date="2015-02-16T00:31:00Z">
            <w:rPr>
              <w:ins w:id="313" w:author="WakeDown" w:date="2015-02-16T00:31:00Z"/>
              <w:lang w:eastAsia="ru-RU"/>
            </w:rPr>
          </w:rPrChange>
        </w:rPr>
        <w:pPrChange w:id="314" w:author="WakeDown" w:date="2015-02-16T00:31:00Z">
          <w:pPr>
            <w:spacing w:line="240" w:lineRule="auto"/>
          </w:pPr>
        </w:pPrChange>
      </w:pPr>
      <w:ins w:id="315" w:author="WakeDown" w:date="2015-02-16T00:31:00Z">
        <w:r w:rsidRPr="006408F1">
          <w:rPr>
            <w:rFonts w:ascii="Times New Roman" w:eastAsia="Times New Roman" w:hAnsi="Times New Roman" w:cs="Times New Roman"/>
            <w:sz w:val="24"/>
            <w:szCs w:val="24"/>
            <w:lang w:eastAsia="ru-RU"/>
            <w:rPrChange w:id="316" w:author="WakeDown" w:date="2015-02-16T00:31:00Z">
              <w:rPr>
                <w:lang w:eastAsia="ru-RU"/>
              </w:rPr>
            </w:rPrChange>
          </w:rPr>
          <w:t>В процессе</w:t>
        </w:r>
      </w:ins>
    </w:p>
    <w:p w14:paraId="43CDCFC6" w14:textId="77777777" w:rsidR="006408F1" w:rsidRPr="006408F1" w:rsidRDefault="006408F1">
      <w:pPr>
        <w:pStyle w:val="a5"/>
        <w:numPr>
          <w:ilvl w:val="0"/>
          <w:numId w:val="31"/>
        </w:numPr>
        <w:spacing w:line="240" w:lineRule="auto"/>
        <w:rPr>
          <w:ins w:id="317" w:author="WakeDown" w:date="2015-02-16T00:31:00Z"/>
          <w:rFonts w:ascii="Times New Roman" w:eastAsia="Times New Roman" w:hAnsi="Times New Roman" w:cs="Times New Roman"/>
          <w:sz w:val="24"/>
          <w:szCs w:val="24"/>
          <w:lang w:eastAsia="ru-RU"/>
          <w:rPrChange w:id="318" w:author="WakeDown" w:date="2015-02-16T00:31:00Z">
            <w:rPr>
              <w:ins w:id="319" w:author="WakeDown" w:date="2015-02-16T00:31:00Z"/>
              <w:lang w:eastAsia="ru-RU"/>
            </w:rPr>
          </w:rPrChange>
        </w:rPr>
        <w:pPrChange w:id="320" w:author="WakeDown" w:date="2015-02-16T00:31:00Z">
          <w:pPr>
            <w:spacing w:line="240" w:lineRule="auto"/>
          </w:pPr>
        </w:pPrChange>
      </w:pPr>
      <w:ins w:id="321" w:author="WakeDown" w:date="2015-02-16T00:31:00Z">
        <w:r w:rsidRPr="006408F1">
          <w:rPr>
            <w:rFonts w:ascii="Times New Roman" w:eastAsia="Times New Roman" w:hAnsi="Times New Roman" w:cs="Times New Roman"/>
            <w:sz w:val="24"/>
            <w:szCs w:val="24"/>
            <w:lang w:eastAsia="ru-RU"/>
            <w:rPrChange w:id="322" w:author="WakeDown" w:date="2015-02-16T00:31:00Z">
              <w:rPr>
                <w:lang w:eastAsia="ru-RU"/>
              </w:rPr>
            </w:rPrChange>
          </w:rPr>
          <w:t>Выигран</w:t>
        </w:r>
      </w:ins>
    </w:p>
    <w:p w14:paraId="78084F72" w14:textId="77777777" w:rsidR="006408F1" w:rsidRPr="006408F1" w:rsidRDefault="006408F1">
      <w:pPr>
        <w:pStyle w:val="a5"/>
        <w:numPr>
          <w:ilvl w:val="0"/>
          <w:numId w:val="31"/>
        </w:numPr>
        <w:spacing w:line="240" w:lineRule="auto"/>
        <w:rPr>
          <w:ins w:id="323" w:author="WakeDown" w:date="2015-02-16T00:31:00Z"/>
          <w:rFonts w:ascii="Times New Roman" w:eastAsia="Times New Roman" w:hAnsi="Times New Roman" w:cs="Times New Roman"/>
          <w:sz w:val="24"/>
          <w:szCs w:val="24"/>
          <w:lang w:eastAsia="ru-RU"/>
          <w:rPrChange w:id="324" w:author="WakeDown" w:date="2015-02-16T00:31:00Z">
            <w:rPr>
              <w:ins w:id="325" w:author="WakeDown" w:date="2015-02-16T00:31:00Z"/>
              <w:lang w:eastAsia="ru-RU"/>
            </w:rPr>
          </w:rPrChange>
        </w:rPr>
        <w:pPrChange w:id="326" w:author="WakeDown" w:date="2015-02-16T00:31:00Z">
          <w:pPr>
            <w:spacing w:line="240" w:lineRule="auto"/>
          </w:pPr>
        </w:pPrChange>
      </w:pPr>
      <w:ins w:id="327" w:author="WakeDown" w:date="2015-02-16T00:31:00Z">
        <w:r w:rsidRPr="006408F1">
          <w:rPr>
            <w:rFonts w:ascii="Times New Roman" w:eastAsia="Times New Roman" w:hAnsi="Times New Roman" w:cs="Times New Roman"/>
            <w:sz w:val="24"/>
            <w:szCs w:val="24"/>
            <w:lang w:eastAsia="ru-RU"/>
            <w:rPrChange w:id="328" w:author="WakeDown" w:date="2015-02-16T00:31:00Z">
              <w:rPr>
                <w:lang w:eastAsia="ru-RU"/>
              </w:rPr>
            </w:rPrChange>
          </w:rPr>
          <w:t>Проигран</w:t>
        </w:r>
      </w:ins>
    </w:p>
    <w:p w14:paraId="25D89D21" w14:textId="71DCAD91" w:rsidR="006408F1" w:rsidRPr="006408F1" w:rsidRDefault="006408F1">
      <w:pPr>
        <w:pStyle w:val="a5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  <w:rPrChange w:id="329" w:author="WakeDown" w:date="2015-02-16T00:31:00Z">
            <w:rPr>
              <w:lang w:eastAsia="ru-RU"/>
            </w:rPr>
          </w:rPrChange>
        </w:rPr>
        <w:pPrChange w:id="330" w:author="WakeDown" w:date="2015-02-16T00:31:00Z">
          <w:pPr>
            <w:spacing w:line="240" w:lineRule="auto"/>
          </w:pPr>
        </w:pPrChange>
      </w:pPr>
      <w:ins w:id="331" w:author="WakeDown" w:date="2015-02-16T00:31:00Z">
        <w:r w:rsidRPr="006408F1">
          <w:rPr>
            <w:rFonts w:ascii="Times New Roman" w:eastAsia="Times New Roman" w:hAnsi="Times New Roman" w:cs="Times New Roman"/>
            <w:sz w:val="24"/>
            <w:szCs w:val="24"/>
            <w:lang w:eastAsia="ru-RU"/>
            <w:rPrChange w:id="332" w:author="WakeDown" w:date="2015-02-16T00:31:00Z">
              <w:rPr>
                <w:lang w:eastAsia="ru-RU"/>
              </w:rPr>
            </w:rPrChange>
          </w:rPr>
          <w:t>Отказ</w:t>
        </w:r>
      </w:ins>
    </w:p>
    <w:p w14:paraId="2FB573CB" w14:textId="77777777" w:rsidR="003C4BFF" w:rsidRPr="003C4BFF" w:rsidRDefault="003C4BFF" w:rsidP="00143627">
      <w:pPr>
        <w:pStyle w:val="1"/>
        <w:numPr>
          <w:ilvl w:val="0"/>
          <w:numId w:val="29"/>
        </w:numPr>
        <w:rPr>
          <w:rFonts w:eastAsia="Times New Roman"/>
          <w:b/>
          <w:bCs/>
          <w:sz w:val="48"/>
          <w:szCs w:val="48"/>
          <w:lang w:eastAsia="ru-RU"/>
        </w:rPr>
      </w:pPr>
      <w:r w:rsidRPr="003C4BFF">
        <w:rPr>
          <w:rFonts w:eastAsia="Times New Roman"/>
          <w:lang w:eastAsia="ru-RU"/>
        </w:rPr>
        <w:t>Дополнительные требования</w:t>
      </w:r>
    </w:p>
    <w:p w14:paraId="5F27F55B" w14:textId="77777777" w:rsidR="003C4BFF" w:rsidRPr="003C4BFF" w:rsidRDefault="003C4BFF" w:rsidP="003C4BF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Интерфейс реализовывается на платформе ASP.NET MVC 5 или выше</w:t>
      </w:r>
    </w:p>
    <w:p w14:paraId="1AFC9042" w14:textId="77777777" w:rsidR="003C4BFF" w:rsidRPr="003C4BFF" w:rsidRDefault="003C4BFF" w:rsidP="003C4BF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База данных MS SQL 2008R2 и выше. Для взаимодействия приложения с базой данных используются хранимые процедуры.</w:t>
      </w:r>
    </w:p>
    <w:p w14:paraId="6636F28A" w14:textId="77777777" w:rsidR="003C4BFF" w:rsidRPr="003C4BFF" w:rsidRDefault="003C4BFF" w:rsidP="003C4BF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Любые изменения заявки (включая первоначальное сохранение), спецификации и расчета должны сохраняться с указанием даты, времени и автора изменений (SID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Active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Directory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пользователя)</w:t>
      </w:r>
    </w:p>
    <w:p w14:paraId="65038BAC" w14:textId="77777777" w:rsidR="003C4BFF" w:rsidRPr="003C4BFF" w:rsidRDefault="003C4BFF" w:rsidP="003C4BF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При нажатии кнопки «Удалить» в интерфейсе программы записи не удаляются из базы данных, а помечаются флагом «Удалено» и недоступны для просмотра из веб-интерфейса (п.1 так же срабатывает)</w:t>
      </w:r>
    </w:p>
    <w:p w14:paraId="541222C5" w14:textId="77777777" w:rsidR="003C4BFF" w:rsidRPr="003C4BFF" w:rsidRDefault="003C4BFF" w:rsidP="003C4BF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Должно работать в браузерах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Internet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Explorer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8 и выше,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Google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Chrome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Mozilla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Firefox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Opera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,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Safari</w:t>
      </w:r>
      <w:proofErr w:type="spellEnd"/>
    </w:p>
    <w:p w14:paraId="56CCBEE0" w14:textId="77777777" w:rsidR="003C4BFF" w:rsidRPr="003C4BFF" w:rsidRDefault="003C4BFF" w:rsidP="003C4BF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Оформление с использованием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front-end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framework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Bootstrap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ver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. 3.x</w:t>
      </w:r>
    </w:p>
    <w:p w14:paraId="07C37304" w14:textId="77777777" w:rsidR="003C4BFF" w:rsidRPr="003C4BFF" w:rsidRDefault="003C4BFF" w:rsidP="003C4BFF">
      <w:pPr>
        <w:numPr>
          <w:ilvl w:val="0"/>
          <w:numId w:val="2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Время </w:t>
      </w:r>
      <w:proofErr w:type="spellStart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отрисовки</w:t>
      </w:r>
      <w:proofErr w:type="spellEnd"/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 xml:space="preserve"> страницы (кроме отчетов) не должно превышать 2 секунд</w:t>
      </w:r>
    </w:p>
    <w:p w14:paraId="7020198C" w14:textId="77777777" w:rsidR="003C4BFF" w:rsidRPr="003C4BFF" w:rsidRDefault="003C4BFF" w:rsidP="003C4BFF">
      <w:pPr>
        <w:numPr>
          <w:ilvl w:val="0"/>
          <w:numId w:val="28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</w:pPr>
      <w:r w:rsidRPr="003C4BFF">
        <w:rPr>
          <w:rFonts w:ascii="Calibri" w:eastAsia="Times New Roman" w:hAnsi="Calibri" w:cs="Times New Roman"/>
          <w:color w:val="000000"/>
          <w:sz w:val="23"/>
          <w:szCs w:val="23"/>
          <w:lang w:eastAsia="ru-RU"/>
        </w:rPr>
        <w:t>При принятии работ проводятся нагрузочные тесты - 1000000 (десять миллионов) записей в основных таблицах</w:t>
      </w:r>
    </w:p>
    <w:p w14:paraId="1A80F970" w14:textId="77777777" w:rsidR="00383D85" w:rsidRPr="003C4BFF" w:rsidRDefault="00383D85" w:rsidP="003C4BFF"/>
    <w:sectPr w:rsidR="00383D85" w:rsidRPr="003C4B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oman Kasyanov" w:date="2015-02-11T00:11:00Z" w:initials="RK">
    <w:p w14:paraId="44AA9166" w14:textId="77777777" w:rsidR="00A36859" w:rsidRDefault="00A36859">
      <w:pPr>
        <w:pStyle w:val="a9"/>
      </w:pPr>
      <w:r>
        <w:rPr>
          <w:rStyle w:val="a8"/>
        </w:rPr>
        <w:annotationRef/>
      </w:r>
      <w:r>
        <w:t xml:space="preserve">Это скорее </w:t>
      </w:r>
      <w:proofErr w:type="spellStart"/>
      <w:r>
        <w:t>продакт</w:t>
      </w:r>
      <w:proofErr w:type="spellEnd"/>
    </w:p>
  </w:comment>
  <w:comment w:id="1" w:author="Рехов Антон Игоревич" w:date="2015-02-11T00:35:00Z" w:initials="РАИ">
    <w:p w14:paraId="5CBE6DCE" w14:textId="3194942F" w:rsidR="00A36859" w:rsidRDefault="00A36859">
      <w:pPr>
        <w:pStyle w:val="a9"/>
      </w:pPr>
      <w:r>
        <w:rPr>
          <w:rStyle w:val="a8"/>
        </w:rPr>
        <w:annotationRef/>
      </w:r>
      <w:r>
        <w:t>Это название роли</w:t>
      </w:r>
    </w:p>
  </w:comment>
  <w:comment w:id="2" w:author="Roman Kasyanov" w:date="2015-02-11T00:01:00Z" w:initials="RK">
    <w:p w14:paraId="5E98C840" w14:textId="77777777" w:rsidR="00A36859" w:rsidRPr="007C1393" w:rsidRDefault="00A36859">
      <w:pPr>
        <w:pStyle w:val="a9"/>
      </w:pPr>
      <w:r>
        <w:rPr>
          <w:rStyle w:val="a8"/>
        </w:rPr>
        <w:annotationRef/>
      </w:r>
      <w:r>
        <w:t>Не понял.</w:t>
      </w:r>
    </w:p>
  </w:comment>
  <w:comment w:id="3" w:author="Рехов Антон Игоревич" w:date="2015-02-11T00:36:00Z" w:initials="РАИ">
    <w:p w14:paraId="713EFE64" w14:textId="08701B70" w:rsidR="00A36859" w:rsidRDefault="00A36859">
      <w:pPr>
        <w:pStyle w:val="a9"/>
      </w:pPr>
      <w:r>
        <w:rPr>
          <w:rStyle w:val="a8"/>
        </w:rPr>
        <w:annotationRef/>
      </w:r>
      <w:r>
        <w:t>поправил</w:t>
      </w:r>
    </w:p>
  </w:comment>
  <w:comment w:id="12" w:author="Roman Kasyanov" w:date="2015-02-11T00:02:00Z" w:initials="RK">
    <w:p w14:paraId="2647230E" w14:textId="77777777" w:rsidR="00A36859" w:rsidRDefault="00A36859">
      <w:pPr>
        <w:pStyle w:val="a9"/>
      </w:pPr>
      <w:r>
        <w:rPr>
          <w:rStyle w:val="a8"/>
        </w:rPr>
        <w:annotationRef/>
      </w:r>
      <w:r>
        <w:t>Кем присваивается? Что если конкурс пока не объявлен?</w:t>
      </w:r>
    </w:p>
  </w:comment>
  <w:comment w:id="13" w:author="Рехов Антон Игоревич" w:date="2015-02-11T00:36:00Z" w:initials="РАИ">
    <w:p w14:paraId="03C98248" w14:textId="28D77145" w:rsidR="00A36859" w:rsidRDefault="00A36859">
      <w:pPr>
        <w:pStyle w:val="a9"/>
      </w:pPr>
      <w:r>
        <w:rPr>
          <w:rStyle w:val="a8"/>
        </w:rPr>
        <w:annotationRef/>
      </w:r>
      <w:r>
        <w:t>Сделал необязательным</w:t>
      </w:r>
    </w:p>
  </w:comment>
  <w:comment w:id="18" w:author="Roman Kasyanov" w:date="2015-02-11T00:05:00Z" w:initials="RK">
    <w:p w14:paraId="1218A7D5" w14:textId="77777777" w:rsidR="00A36859" w:rsidRDefault="00A36859">
      <w:pPr>
        <w:pStyle w:val="a9"/>
      </w:pPr>
      <w:r>
        <w:rPr>
          <w:rStyle w:val="a8"/>
        </w:rPr>
        <w:annotationRef/>
      </w:r>
      <w:r>
        <w:t xml:space="preserve">Начала чего? Конкурса или заявки на расчет? Если </w:t>
      </w:r>
      <w:proofErr w:type="gramStart"/>
      <w:r>
        <w:t>заявки</w:t>
      </w:r>
      <w:proofErr w:type="gramEnd"/>
      <w:r>
        <w:t xml:space="preserve"> то почему должно отличаться от текущей?</w:t>
      </w:r>
    </w:p>
  </w:comment>
  <w:comment w:id="19" w:author="Рехов Антон Игоревич" w:date="2015-02-11T00:37:00Z" w:initials="РАИ">
    <w:p w14:paraId="6C213237" w14:textId="62CBB146" w:rsidR="00A36859" w:rsidRPr="00577DF1" w:rsidRDefault="00A36859">
      <w:pPr>
        <w:pStyle w:val="a9"/>
      </w:pPr>
      <w:r>
        <w:rPr>
          <w:rStyle w:val="a8"/>
        </w:rPr>
        <w:annotationRef/>
      </w:r>
      <w:r>
        <w:t xml:space="preserve">Дата начала расчета. Такое поле есть в </w:t>
      </w:r>
      <w:r>
        <w:rPr>
          <w:lang w:val="en-US"/>
        </w:rPr>
        <w:t>SharePoint</w:t>
      </w:r>
      <w:r>
        <w:t>, если не нужно могу убрать</w:t>
      </w:r>
    </w:p>
  </w:comment>
  <w:comment w:id="29" w:author="Roman Kasyanov" w:date="2015-02-11T00:03:00Z" w:initials="RK">
    <w:p w14:paraId="56EB3E64" w14:textId="77777777" w:rsidR="00A36859" w:rsidRDefault="00A36859">
      <w:pPr>
        <w:pStyle w:val="a9"/>
      </w:pPr>
      <w:r>
        <w:rPr>
          <w:rStyle w:val="a8"/>
        </w:rPr>
        <w:annotationRef/>
      </w:r>
      <w:r>
        <w:t>Кем устанавливаются?</w:t>
      </w:r>
    </w:p>
  </w:comment>
  <w:comment w:id="27" w:author="Рехов Антон Игоревич" w:date="2015-02-11T00:39:00Z" w:initials="РАИ">
    <w:p w14:paraId="3B5CB055" w14:textId="20F8A7AA" w:rsidR="00A36859" w:rsidRDefault="00A36859">
      <w:pPr>
        <w:pStyle w:val="a9"/>
      </w:pPr>
      <w:r>
        <w:rPr>
          <w:rStyle w:val="a8"/>
        </w:rPr>
        <w:annotationRef/>
      </w:r>
      <w:r>
        <w:t>Устанавливается автором заявки. Сделал необязательным.</w:t>
      </w:r>
    </w:p>
  </w:comment>
  <w:comment w:id="32" w:author="Мусин Денис Марсович" w:date="2015-02-12T09:32:00Z" w:initials="МДМ">
    <w:p w14:paraId="08384FCF" w14:textId="55D99F1B" w:rsidR="00A36859" w:rsidRDefault="00A36859">
      <w:pPr>
        <w:pStyle w:val="a9"/>
      </w:pPr>
      <w:r>
        <w:rPr>
          <w:rStyle w:val="a8"/>
        </w:rPr>
        <w:annotationRef/>
      </w:r>
      <w:r>
        <w:t xml:space="preserve">Сделать обязательным полем, устанавливается конкурсным отделом по объявленным конкурсам, </w:t>
      </w:r>
      <w:proofErr w:type="gramStart"/>
      <w:r>
        <w:t>по расчетам</w:t>
      </w:r>
      <w:proofErr w:type="gramEnd"/>
      <w:r>
        <w:t xml:space="preserve"> которые проходят не по конкурсам (например прямая закупка) присваивает менеджер по продажам </w:t>
      </w:r>
    </w:p>
  </w:comment>
  <w:comment w:id="41" w:author="Roman Kasyanov" w:date="2015-02-11T00:04:00Z" w:initials="RK">
    <w:p w14:paraId="19C55C05" w14:textId="77777777" w:rsidR="00A36859" w:rsidRPr="007C1393" w:rsidRDefault="00A36859">
      <w:pPr>
        <w:pStyle w:val="a9"/>
      </w:pPr>
      <w:r>
        <w:rPr>
          <w:rStyle w:val="a8"/>
        </w:rPr>
        <w:annotationRef/>
      </w:r>
      <w:r>
        <w:t xml:space="preserve">Что делать пока нет </w:t>
      </w:r>
      <w:r>
        <w:rPr>
          <w:lang w:val="en-US"/>
        </w:rPr>
        <w:t>ERP</w:t>
      </w:r>
      <w:r w:rsidRPr="007C1393">
        <w:t>?</w:t>
      </w:r>
    </w:p>
    <w:p w14:paraId="4367EF8D" w14:textId="77777777" w:rsidR="00A36859" w:rsidRPr="007C1393" w:rsidRDefault="00A36859">
      <w:pPr>
        <w:pStyle w:val="a9"/>
      </w:pPr>
      <w:r>
        <w:t>Что делать если новый заказчик</w:t>
      </w:r>
    </w:p>
  </w:comment>
  <w:comment w:id="42" w:author="Рехов Антон Игоревич" w:date="2015-02-11T00:40:00Z" w:initials="РАИ">
    <w:p w14:paraId="7E44E3B2" w14:textId="57FE299B" w:rsidR="00A36859" w:rsidRDefault="00A36859">
      <w:pPr>
        <w:pStyle w:val="a9"/>
      </w:pPr>
      <w:r>
        <w:rPr>
          <w:rStyle w:val="a8"/>
        </w:rPr>
        <w:annotationRef/>
      </w:r>
      <w:r>
        <w:rPr>
          <w:rStyle w:val="a8"/>
        </w:rPr>
        <w:t xml:space="preserve">Выбор из списка необходимо для корректного отчета в разрезе Контрагентов. Если это не </w:t>
      </w:r>
      <w:proofErr w:type="gramStart"/>
      <w:r>
        <w:rPr>
          <w:rStyle w:val="a8"/>
        </w:rPr>
        <w:t>критично</w:t>
      </w:r>
      <w:proofErr w:type="gramEnd"/>
      <w:r>
        <w:rPr>
          <w:rStyle w:val="a8"/>
        </w:rPr>
        <w:t xml:space="preserve"> то можно сделать Текстовое поле либо дополнительный Текстовый ввод наименования контрагента.</w:t>
      </w:r>
    </w:p>
  </w:comment>
  <w:comment w:id="48" w:author="Мусин Денис Марсович" w:date="2015-02-12T09:38:00Z" w:initials="МДМ">
    <w:p w14:paraId="18B9BD8E" w14:textId="71858689" w:rsidR="00A36859" w:rsidRPr="00173269" w:rsidRDefault="00A36859">
      <w:pPr>
        <w:pStyle w:val="a9"/>
      </w:pPr>
      <w:r>
        <w:rPr>
          <w:rStyle w:val="a8"/>
        </w:rPr>
        <w:annotationRef/>
      </w:r>
      <w:r>
        <w:t xml:space="preserve">Предлагаю список контрагентов подцеплять из </w:t>
      </w:r>
      <w:r>
        <w:rPr>
          <w:lang w:val="en-US"/>
        </w:rPr>
        <w:t>CRM</w:t>
      </w:r>
      <w:r>
        <w:t xml:space="preserve">, в нем есть ИНН, плюс создаем условие для сотрудников что без внесения в </w:t>
      </w:r>
      <w:r>
        <w:rPr>
          <w:lang w:val="en-US"/>
        </w:rPr>
        <w:t>CRM</w:t>
      </w:r>
      <w:r>
        <w:t xml:space="preserve"> подать заявку на расчет нельзя! По идее это </w:t>
      </w:r>
      <w:proofErr w:type="spellStart"/>
      <w:r>
        <w:t>лид</w:t>
      </w:r>
      <w:proofErr w:type="spellEnd"/>
      <w:r>
        <w:t xml:space="preserve"> на стадии </w:t>
      </w:r>
      <w:proofErr w:type="gramStart"/>
      <w:r>
        <w:t>от  10</w:t>
      </w:r>
      <w:proofErr w:type="gramEnd"/>
      <w:r>
        <w:t xml:space="preserve"> до 30%</w:t>
      </w:r>
    </w:p>
  </w:comment>
  <w:comment w:id="49" w:author="Рехов Антон Игоревич" w:date="2015-02-12T10:42:00Z" w:initials="РАИ">
    <w:p w14:paraId="368D4DEA" w14:textId="34FD47D1" w:rsidR="00A36859" w:rsidRPr="003E38F0" w:rsidRDefault="00A36859">
      <w:pPr>
        <w:pStyle w:val="a9"/>
      </w:pPr>
      <w:r>
        <w:rPr>
          <w:rStyle w:val="a8"/>
        </w:rPr>
        <w:annotationRef/>
      </w:r>
      <w:r>
        <w:t xml:space="preserve">К сожалению, нет быстрой возможности сделать получение данных по контрагентам из </w:t>
      </w:r>
      <w:r>
        <w:rPr>
          <w:lang w:val="en-US"/>
        </w:rPr>
        <w:t>CRM</w:t>
      </w:r>
      <w:r>
        <w:t>. Предлагаю сделать поле текстовым и вынести данную доработку на стадию доработок проекта.</w:t>
      </w:r>
    </w:p>
  </w:comment>
  <w:comment w:id="58" w:author="Roman Kasyanov" w:date="2015-02-11T00:06:00Z" w:initials="RK">
    <w:p w14:paraId="055DD5DC" w14:textId="77777777" w:rsidR="00A36859" w:rsidRDefault="00A36859">
      <w:pPr>
        <w:pStyle w:val="a9"/>
      </w:pPr>
      <w:r>
        <w:rPr>
          <w:rStyle w:val="a8"/>
        </w:rPr>
        <w:annotationRef/>
      </w:r>
      <w:r>
        <w:t>Может быть не известна если конкурс не объявлен</w:t>
      </w:r>
    </w:p>
  </w:comment>
  <w:comment w:id="59" w:author="Рехов Антон Игоревич" w:date="2015-02-11T00:43:00Z" w:initials="РАИ">
    <w:p w14:paraId="0D8F4744" w14:textId="4056D02A" w:rsidR="00A36859" w:rsidRDefault="00A36859">
      <w:pPr>
        <w:pStyle w:val="a9"/>
      </w:pPr>
      <w:r>
        <w:rPr>
          <w:rStyle w:val="a8"/>
        </w:rPr>
        <w:annotationRef/>
      </w:r>
      <w:r>
        <w:t>Сделал необязательным</w:t>
      </w:r>
    </w:p>
  </w:comment>
  <w:comment w:id="69" w:author="Roman Kasyanov" w:date="2015-02-11T00:07:00Z" w:initials="RK">
    <w:p w14:paraId="7BE20008" w14:textId="77777777" w:rsidR="00A36859" w:rsidRDefault="00A36859">
      <w:pPr>
        <w:pStyle w:val="a9"/>
      </w:pPr>
      <w:r>
        <w:rPr>
          <w:rStyle w:val="a8"/>
        </w:rPr>
        <w:annotationRef/>
      </w:r>
      <w:r>
        <w:t>Что если конкурс еще не объявлен?</w:t>
      </w:r>
    </w:p>
  </w:comment>
  <w:comment w:id="70" w:author="Рехов Антон Игоревич" w:date="2015-02-11T00:43:00Z" w:initials="РАИ">
    <w:p w14:paraId="5D7CB6AB" w14:textId="74DFE234" w:rsidR="00A36859" w:rsidRDefault="00A36859">
      <w:pPr>
        <w:pStyle w:val="a9"/>
      </w:pPr>
      <w:r>
        <w:rPr>
          <w:rStyle w:val="a8"/>
        </w:rPr>
        <w:annotationRef/>
      </w:r>
      <w:r>
        <w:t>Сделал необязательным</w:t>
      </w:r>
    </w:p>
  </w:comment>
  <w:comment w:id="84" w:author="Мусин Денис Марсович" w:date="2015-02-12T09:33:00Z" w:initials="МДМ">
    <w:p w14:paraId="4D0290D2" w14:textId="733C0BB7" w:rsidR="00A36859" w:rsidRDefault="00A36859">
      <w:pPr>
        <w:pStyle w:val="a9"/>
      </w:pPr>
      <w:r>
        <w:rPr>
          <w:rStyle w:val="a8"/>
        </w:rPr>
        <w:annotationRef/>
      </w:r>
      <w:r>
        <w:t xml:space="preserve">Добавить раздел </w:t>
      </w:r>
      <w:proofErr w:type="gramStart"/>
      <w:r>
        <w:t>«Подразделение»</w:t>
      </w:r>
      <w:proofErr w:type="gramEnd"/>
      <w:r>
        <w:t xml:space="preserve"> в котором фиксируются в автоматическом режиме название отдела или филиала (можно взять из эталона) в зависимости от того к какому отделу относится данный менеджер</w:t>
      </w:r>
    </w:p>
  </w:comment>
  <w:comment w:id="85" w:author="Рехов Антон Игоревич" w:date="2015-02-12T10:47:00Z" w:initials="РАИ">
    <w:p w14:paraId="37AA7CC2" w14:textId="7CB3C5C9" w:rsidR="00A36859" w:rsidRPr="00B132D6" w:rsidRDefault="00A36859">
      <w:pPr>
        <w:pStyle w:val="a9"/>
      </w:pPr>
      <w:r>
        <w:rPr>
          <w:rStyle w:val="a8"/>
        </w:rPr>
        <w:annotationRef/>
      </w:r>
      <w:r>
        <w:t xml:space="preserve">Добавил, настоятельно предлагаю брать информацию из нашей системы </w:t>
      </w:r>
      <w:r>
        <w:rPr>
          <w:lang w:val="en-US"/>
        </w:rPr>
        <w:t>Active</w:t>
      </w:r>
      <w:r w:rsidRPr="00B132D6">
        <w:t xml:space="preserve"> </w:t>
      </w:r>
      <w:r>
        <w:rPr>
          <w:lang w:val="en-US"/>
        </w:rPr>
        <w:t>Directory</w:t>
      </w:r>
    </w:p>
  </w:comment>
  <w:comment w:id="110" w:author="Roman Kasyanov" w:date="2015-02-11T00:08:00Z" w:initials="RK">
    <w:p w14:paraId="4BF5E159" w14:textId="291C34D3" w:rsidR="00A36859" w:rsidRDefault="00A36859">
      <w:pPr>
        <w:pStyle w:val="a9"/>
      </w:pPr>
      <w:r>
        <w:rPr>
          <w:rStyle w:val="a8"/>
        </w:rPr>
        <w:annotationRef/>
      </w:r>
      <w:r>
        <w:t>Источник каталожных номеров?</w:t>
      </w:r>
    </w:p>
  </w:comment>
  <w:comment w:id="111" w:author="Рехов Антон Игоревич" w:date="2015-02-11T00:43:00Z" w:initials="РАИ">
    <w:p w14:paraId="32D2E1EF" w14:textId="75367244" w:rsidR="00A36859" w:rsidRDefault="00A36859">
      <w:pPr>
        <w:pStyle w:val="a9"/>
      </w:pPr>
      <w:r>
        <w:rPr>
          <w:rStyle w:val="a8"/>
        </w:rPr>
        <w:annotationRef/>
      </w:r>
      <w:r>
        <w:rPr>
          <w:rStyle w:val="a8"/>
        </w:rPr>
        <w:t>Поставщики</w:t>
      </w:r>
    </w:p>
  </w:comment>
  <w:comment w:id="152" w:author="Мусин Денис Марсович" w:date="2015-02-12T09:46:00Z" w:initials="МДМ">
    <w:p w14:paraId="403869C8" w14:textId="54143C23" w:rsidR="00A36859" w:rsidRDefault="00A36859">
      <w:pPr>
        <w:pStyle w:val="a9"/>
      </w:pPr>
      <w:r>
        <w:rPr>
          <w:rStyle w:val="a8"/>
        </w:rPr>
        <w:annotationRef/>
      </w:r>
      <w:proofErr w:type="gramStart"/>
      <w:r>
        <w:t>Сумма это</w:t>
      </w:r>
      <w:proofErr w:type="gramEnd"/>
      <w:r>
        <w:t xml:space="preserve"> итоговая сумма за все позиции? Нужна стоимость единицы продукции тоже</w:t>
      </w:r>
    </w:p>
  </w:comment>
  <w:comment w:id="153" w:author="Рехов Антон Игоревич" w:date="2015-02-12T10:52:00Z" w:initials="РАИ">
    <w:p w14:paraId="7D5B0862" w14:textId="552BA9E3" w:rsidR="00A36859" w:rsidRPr="00F6069A" w:rsidRDefault="00A36859">
      <w:pPr>
        <w:pStyle w:val="a9"/>
      </w:pPr>
      <w:r>
        <w:rPr>
          <w:rStyle w:val="a8"/>
        </w:rPr>
        <w:annotationRef/>
      </w:r>
      <w:r>
        <w:t>Добавил</w:t>
      </w:r>
    </w:p>
  </w:comment>
  <w:comment w:id="156" w:author="Roman Kasyanov" w:date="2015-02-11T00:13:00Z" w:initials="RK">
    <w:p w14:paraId="282F5714" w14:textId="77777777" w:rsidR="00A36859" w:rsidRDefault="00A36859">
      <w:pPr>
        <w:pStyle w:val="a9"/>
      </w:pPr>
      <w:r>
        <w:rPr>
          <w:rStyle w:val="a8"/>
        </w:rPr>
        <w:annotationRef/>
      </w:r>
      <w:r>
        <w:t xml:space="preserve">Подразумевается возможность догружать данные в заявку из файла? Контроль дублирования будет? </w:t>
      </w:r>
    </w:p>
  </w:comment>
  <w:comment w:id="157" w:author="Рехов Антон Игоревич" w:date="2015-02-11T00:44:00Z" w:initials="РАИ">
    <w:p w14:paraId="44CAA2C6" w14:textId="3DE9B998" w:rsidR="00A36859" w:rsidRDefault="00A36859">
      <w:pPr>
        <w:pStyle w:val="a9"/>
      </w:pPr>
      <w:r>
        <w:rPr>
          <w:rStyle w:val="a8"/>
        </w:rPr>
        <w:annotationRef/>
      </w:r>
      <w:r>
        <w:t>Добавил в пункте 5</w:t>
      </w:r>
    </w:p>
  </w:comment>
  <w:comment w:id="158" w:author="Мусин Денис Марсович" w:date="2015-02-12T09:45:00Z" w:initials="МДМ">
    <w:p w14:paraId="2A8731DA" w14:textId="0BCFDC05" w:rsidR="00A36859" w:rsidRDefault="00A36859">
      <w:pPr>
        <w:pStyle w:val="a9"/>
      </w:pPr>
      <w:r>
        <w:rPr>
          <w:rStyle w:val="a8"/>
        </w:rPr>
        <w:annotationRef/>
      </w:r>
      <w:r>
        <w:t>Необходимо добавить кнопку «Отменить» на тот случай если работы по расчету конкурса нужно отменить.</w:t>
      </w:r>
    </w:p>
  </w:comment>
  <w:comment w:id="159" w:author="Рехов Антон Игоревич" w:date="2015-02-12T10:56:00Z" w:initials="РАИ">
    <w:p w14:paraId="6B7871DC" w14:textId="69AC4D21" w:rsidR="00A36859" w:rsidRDefault="00A36859">
      <w:pPr>
        <w:pStyle w:val="a9"/>
      </w:pPr>
      <w:r>
        <w:rPr>
          <w:rStyle w:val="a8"/>
        </w:rPr>
        <w:annotationRef/>
      </w:r>
      <w:r>
        <w:t>Добавил</w:t>
      </w:r>
    </w:p>
  </w:comment>
  <w:comment w:id="164" w:author="Мусин Денис Марсович" w:date="2015-02-12T09:47:00Z" w:initials="МДМ">
    <w:p w14:paraId="2753FE8E" w14:textId="6BD35E6C" w:rsidR="00A36859" w:rsidRDefault="00A36859">
      <w:pPr>
        <w:pStyle w:val="a9"/>
      </w:pPr>
      <w:r>
        <w:rPr>
          <w:rStyle w:val="a8"/>
        </w:rPr>
        <w:annotationRef/>
      </w:r>
      <w:r>
        <w:t>Цена за единицу продукции тоже нужна</w:t>
      </w:r>
    </w:p>
  </w:comment>
  <w:comment w:id="165" w:author="Рехов Антон Игоревич" w:date="2015-02-12T10:57:00Z" w:initials="РАИ">
    <w:p w14:paraId="1217EC05" w14:textId="16A3CB20" w:rsidR="00A36859" w:rsidRDefault="00A36859">
      <w:pPr>
        <w:pStyle w:val="a9"/>
      </w:pPr>
      <w:r>
        <w:rPr>
          <w:rStyle w:val="a8"/>
        </w:rPr>
        <w:annotationRef/>
      </w:r>
      <w:r>
        <w:t>Добавил</w:t>
      </w:r>
    </w:p>
  </w:comment>
  <w:comment w:id="166" w:author="Мусин Денис Марсович" w:date="2015-02-12T09:49:00Z" w:initials="МДМ">
    <w:p w14:paraId="5B090342" w14:textId="4B24C1F2" w:rsidR="00A36859" w:rsidRDefault="00A36859">
      <w:pPr>
        <w:pStyle w:val="a9"/>
      </w:pPr>
      <w:r>
        <w:rPr>
          <w:rStyle w:val="a8"/>
        </w:rPr>
        <w:annotationRef/>
      </w:r>
      <w:r>
        <w:t xml:space="preserve">Если в списке спецификации позиций много (300 штук) снабженцев нужно </w:t>
      </w:r>
      <w:proofErr w:type="spellStart"/>
      <w:r>
        <w:t>попозиционно</w:t>
      </w:r>
      <w:proofErr w:type="spellEnd"/>
      <w:r>
        <w:t xml:space="preserve"> проставлять? Может </w:t>
      </w:r>
      <w:proofErr w:type="gramStart"/>
      <w:r>
        <w:t>как то</w:t>
      </w:r>
      <w:proofErr w:type="gramEnd"/>
      <w:r>
        <w:t xml:space="preserve"> выделять по товарным группам (например мониторы – значит все мониторы в </w:t>
      </w:r>
      <w:proofErr w:type="spellStart"/>
      <w:r>
        <w:t>спеке</w:t>
      </w:r>
      <w:proofErr w:type="spellEnd"/>
      <w:r>
        <w:t>)</w:t>
      </w:r>
    </w:p>
  </w:comment>
  <w:comment w:id="167" w:author="Рехов Антон Игоревич" w:date="2015-02-12T10:57:00Z" w:initials="РАИ">
    <w:p w14:paraId="3C8DE604" w14:textId="2FAD5F0F" w:rsidR="00A36859" w:rsidRDefault="00A36859">
      <w:pPr>
        <w:pStyle w:val="a9"/>
        <w:rPr>
          <w:rStyle w:val="a8"/>
        </w:rPr>
      </w:pPr>
      <w:r>
        <w:rPr>
          <w:rStyle w:val="a8"/>
        </w:rPr>
        <w:annotationRef/>
      </w:r>
      <w:r>
        <w:rPr>
          <w:rStyle w:val="a8"/>
        </w:rPr>
        <w:t xml:space="preserve">ФИО снабженца можно размножить удобным способом в </w:t>
      </w:r>
      <w:r>
        <w:rPr>
          <w:rStyle w:val="a8"/>
          <w:lang w:val="en-US"/>
        </w:rPr>
        <w:t>Excel</w:t>
      </w:r>
      <w:r>
        <w:rPr>
          <w:rStyle w:val="a8"/>
        </w:rPr>
        <w:t>.</w:t>
      </w:r>
    </w:p>
    <w:p w14:paraId="29248044" w14:textId="4CD001E8" w:rsidR="00A36859" w:rsidRPr="009962A6" w:rsidRDefault="00A36859">
      <w:pPr>
        <w:pStyle w:val="a9"/>
      </w:pPr>
      <w:r>
        <w:rPr>
          <w:rStyle w:val="a8"/>
        </w:rPr>
        <w:t>Сопоставление по товарным группам можем добавить в список доработок, так как данный функционал был исключен из первой версии программы с целью сокращения срока реализации</w:t>
      </w:r>
    </w:p>
  </w:comment>
  <w:comment w:id="177" w:author="Мусин Денис Марсович" w:date="2015-02-12T09:49:00Z" w:initials="МДМ">
    <w:p w14:paraId="26DA58BC" w14:textId="49E544B5" w:rsidR="00A36859" w:rsidRDefault="00A36859">
      <w:pPr>
        <w:pStyle w:val="a9"/>
      </w:pPr>
      <w:r>
        <w:rPr>
          <w:rStyle w:val="a8"/>
        </w:rPr>
        <w:annotationRef/>
      </w:r>
      <w:r>
        <w:t xml:space="preserve">Цена за единицу тоже нужна. </w:t>
      </w:r>
    </w:p>
  </w:comment>
  <w:comment w:id="178" w:author="Рехов Антон Игоревич" w:date="2015-02-12T11:03:00Z" w:initials="РАИ">
    <w:p w14:paraId="0ADA02C1" w14:textId="1CA47CFD" w:rsidR="00A36859" w:rsidRDefault="00A36859">
      <w:pPr>
        <w:pStyle w:val="a9"/>
      </w:pPr>
      <w:r>
        <w:rPr>
          <w:rStyle w:val="a8"/>
        </w:rPr>
        <w:annotationRef/>
      </w:r>
      <w:r>
        <w:t>Добавил</w:t>
      </w:r>
    </w:p>
  </w:comment>
  <w:comment w:id="179" w:author="Мусин Денис Марсович" w:date="2015-02-12T09:51:00Z" w:initials="МДМ">
    <w:p w14:paraId="5C312B77" w14:textId="57F1C13F" w:rsidR="00A36859" w:rsidRDefault="00A36859">
      <w:pPr>
        <w:pStyle w:val="a9"/>
      </w:pPr>
      <w:r>
        <w:rPr>
          <w:rStyle w:val="a8"/>
        </w:rPr>
        <w:annotationRef/>
      </w:r>
      <w:r>
        <w:t>Не понял – прошу пояснить!</w:t>
      </w:r>
    </w:p>
  </w:comment>
  <w:comment w:id="180" w:author="Рехов Антон Игоревич" w:date="2015-02-12T11:03:00Z" w:initials="РАИ">
    <w:p w14:paraId="6D5BC209" w14:textId="7EE52A4E" w:rsidR="00A36859" w:rsidRPr="002900B0" w:rsidRDefault="00A36859">
      <w:pPr>
        <w:pStyle w:val="a9"/>
      </w:pPr>
      <w:r>
        <w:rPr>
          <w:rStyle w:val="a8"/>
        </w:rPr>
        <w:annotationRef/>
      </w:r>
      <w:r>
        <w:t xml:space="preserve">Если к заявке уже добавлены позиции, то можно добавить новые позиции в файл </w:t>
      </w:r>
      <w:r>
        <w:rPr>
          <w:lang w:val="en-US"/>
        </w:rPr>
        <w:t>Excel</w:t>
      </w:r>
      <w:r w:rsidRPr="002900B0">
        <w:t xml:space="preserve"> </w:t>
      </w:r>
      <w:r>
        <w:t>и при загрузке в заявку добавятся только новые</w:t>
      </w:r>
    </w:p>
  </w:comment>
  <w:comment w:id="183" w:author="Мусин Денис Марсович" w:date="2015-02-12T09:52:00Z" w:initials="МДМ">
    <w:p w14:paraId="708F834D" w14:textId="0DF39DA3" w:rsidR="00A36859" w:rsidRDefault="00A36859">
      <w:pPr>
        <w:pStyle w:val="a9"/>
      </w:pPr>
      <w:r>
        <w:rPr>
          <w:rStyle w:val="a8"/>
        </w:rPr>
        <w:annotationRef/>
      </w:r>
      <w:r>
        <w:t xml:space="preserve">Статус «просрочено» будет? Для формирования отчетов по просрочке это нужно. Выше писал про статус «Отменено». </w:t>
      </w:r>
    </w:p>
    <w:p w14:paraId="2EF5275B" w14:textId="5A0B6B14" w:rsidR="00A36859" w:rsidRDefault="00A36859">
      <w:pPr>
        <w:pStyle w:val="a9"/>
      </w:pPr>
      <w:r>
        <w:t xml:space="preserve">По уведомлениям в почту – прошу настроить уведомления в почту снабженцам «остался 1 день до сдачи расчета по №____ конкурсу», информирование руководителя снабжения, ответственного снабженца, ком </w:t>
      </w:r>
      <w:proofErr w:type="spellStart"/>
      <w:r>
        <w:t>дира</w:t>
      </w:r>
      <w:proofErr w:type="spellEnd"/>
      <w:r>
        <w:t xml:space="preserve"> о появлении статуса «Просрочено»</w:t>
      </w:r>
    </w:p>
  </w:comment>
  <w:comment w:id="184" w:author="Рехов Антон Игоревич" w:date="2015-02-12T12:23:00Z" w:initials="РАИ">
    <w:p w14:paraId="63A80AB8" w14:textId="3D9CC934" w:rsidR="00A36859" w:rsidRDefault="00A36859">
      <w:pPr>
        <w:pStyle w:val="a9"/>
      </w:pPr>
      <w:r>
        <w:rPr>
          <w:rStyle w:val="a8"/>
        </w:rPr>
        <w:annotationRef/>
      </w:r>
      <w:r w:rsidR="006A62E9">
        <w:t>По уведомлениям внес изменения – добавлен пункт 6.</w:t>
      </w:r>
    </w:p>
    <w:p w14:paraId="52FFE263" w14:textId="42DFB68B" w:rsidR="006A62E9" w:rsidRDefault="006A62E9">
      <w:pPr>
        <w:pStyle w:val="a9"/>
      </w:pPr>
      <w:r>
        <w:t>По формированию отчета о просроченных внес изменения в пункт 8.</w:t>
      </w:r>
    </w:p>
  </w:comment>
  <w:comment w:id="249" w:author="Мусин Денис Марсович" w:date="2015-02-12T09:55:00Z" w:initials="МДМ">
    <w:p w14:paraId="18E258AC" w14:textId="51172A73" w:rsidR="00A36859" w:rsidRDefault="00A36859">
      <w:pPr>
        <w:pStyle w:val="a9"/>
      </w:pPr>
      <w:r>
        <w:rPr>
          <w:rStyle w:val="a8"/>
        </w:rPr>
        <w:annotationRef/>
      </w:r>
      <w:r>
        <w:t>Прошу добавить «Подразделение»</w:t>
      </w:r>
    </w:p>
  </w:comment>
  <w:comment w:id="284" w:author="Roman Kasyanov" w:date="2015-02-11T00:16:00Z" w:initials="RK">
    <w:p w14:paraId="3B2C5802" w14:textId="77777777" w:rsidR="00A36859" w:rsidRDefault="00A36859">
      <w:pPr>
        <w:pStyle w:val="a9"/>
      </w:pPr>
      <w:r>
        <w:rPr>
          <w:rStyle w:val="a8"/>
        </w:rPr>
        <w:annotationRef/>
      </w:r>
      <w:r>
        <w:t>Спорный функционал</w:t>
      </w:r>
    </w:p>
  </w:comment>
  <w:comment w:id="285" w:author="Рехов Антон Игоревич" w:date="2015-02-11T00:51:00Z" w:initials="РАИ">
    <w:p w14:paraId="0D42E28C" w14:textId="5E36E089" w:rsidR="00A36859" w:rsidRDefault="00A36859">
      <w:pPr>
        <w:pStyle w:val="a9"/>
      </w:pPr>
      <w:r>
        <w:rPr>
          <w:rStyle w:val="a8"/>
        </w:rPr>
        <w:annotationRef/>
      </w:r>
      <w:r>
        <w:t>Ненужно?</w:t>
      </w:r>
    </w:p>
  </w:comment>
  <w:comment w:id="286" w:author="Roman Kasyanov" w:date="2015-02-11T00:17:00Z" w:initials="RK">
    <w:p w14:paraId="2F3911FB" w14:textId="77777777" w:rsidR="00A36859" w:rsidRPr="000F570C" w:rsidRDefault="00A36859">
      <w:pPr>
        <w:pStyle w:val="a9"/>
      </w:pPr>
      <w:r>
        <w:rPr>
          <w:rStyle w:val="a8"/>
        </w:rPr>
        <w:annotationRef/>
      </w:r>
      <w:r>
        <w:t>Можно Снабженцу (</w:t>
      </w:r>
      <w:proofErr w:type="spellStart"/>
      <w:r>
        <w:t>Продакту</w:t>
      </w:r>
      <w:proofErr w:type="spellEnd"/>
      <w:r>
        <w:t xml:space="preserve">) получить запрос в </w:t>
      </w:r>
      <w:r>
        <w:rPr>
          <w:lang w:val="en-US"/>
        </w:rPr>
        <w:t>Excel</w:t>
      </w:r>
      <w:r>
        <w:t>,</w:t>
      </w:r>
      <w:r w:rsidRPr="000F570C">
        <w:t xml:space="preserve"> заполнить</w:t>
      </w:r>
      <w:r>
        <w:t xml:space="preserve"> и загрузить обратно?</w:t>
      </w:r>
    </w:p>
  </w:comment>
  <w:comment w:id="287" w:author="Рехов Антон Игоревич" w:date="2015-02-11T00:51:00Z" w:initials="РАИ">
    <w:p w14:paraId="0B893C9E" w14:textId="2400245C" w:rsidR="00A36859" w:rsidRDefault="00A36859">
      <w:pPr>
        <w:pStyle w:val="a9"/>
      </w:pPr>
      <w:r>
        <w:rPr>
          <w:rStyle w:val="a8"/>
        </w:rPr>
        <w:annotationRef/>
      </w:r>
      <w:r>
        <w:t xml:space="preserve">Можно. </w:t>
      </w:r>
    </w:p>
  </w:comment>
  <w:comment w:id="289" w:author="Мусин Денис Марсович" w:date="2015-02-12T10:02:00Z" w:initials="МДМ">
    <w:p w14:paraId="7B89AF50" w14:textId="5E9ED07D" w:rsidR="00A36859" w:rsidRDefault="00A36859">
      <w:pPr>
        <w:pStyle w:val="a9"/>
      </w:pPr>
      <w:r>
        <w:rPr>
          <w:rStyle w:val="a8"/>
        </w:rPr>
        <w:annotationRef/>
      </w:r>
      <w:r>
        <w:t>Добавить ФИО Руководителя или наименование подразделения (на тот случай, если нет менеджера на месте – командировка, болезнь) а вопрос нужно срочно решить (</w:t>
      </w:r>
      <w:proofErr w:type="gramStart"/>
      <w:r>
        <w:t>например</w:t>
      </w:r>
      <w:proofErr w:type="gramEnd"/>
      <w:r>
        <w:t xml:space="preserve"> замену)</w:t>
      </w:r>
    </w:p>
  </w:comment>
  <w:comment w:id="290" w:author="Рехов Антон Игоревич" w:date="2015-02-12T12:49:00Z" w:initials="РАИ">
    <w:p w14:paraId="71F55059" w14:textId="207EBA66" w:rsidR="009467DA" w:rsidRDefault="009467DA">
      <w:pPr>
        <w:pStyle w:val="a9"/>
      </w:pPr>
      <w:r>
        <w:rPr>
          <w:rStyle w:val="a8"/>
        </w:rPr>
        <w:annotationRef/>
      </w:r>
      <w:r>
        <w:t>Добавил</w:t>
      </w:r>
    </w:p>
  </w:comment>
  <w:comment w:id="299" w:author="Мусин Денис Марсович" w:date="2015-02-12T10:01:00Z" w:initials="МДМ">
    <w:p w14:paraId="7F7CF269" w14:textId="321E27AF" w:rsidR="00A36859" w:rsidRDefault="00A36859">
      <w:pPr>
        <w:pStyle w:val="a9"/>
      </w:pPr>
      <w:r>
        <w:rPr>
          <w:rStyle w:val="a8"/>
        </w:rPr>
        <w:annotationRef/>
      </w:r>
      <w:r>
        <w:t xml:space="preserve">у нас есть </w:t>
      </w:r>
      <w:proofErr w:type="gramStart"/>
      <w:r>
        <w:t>прайс</w:t>
      </w:r>
      <w:proofErr w:type="gramEnd"/>
      <w:r>
        <w:t xml:space="preserve"> в котором есть </w:t>
      </w:r>
      <w:proofErr w:type="spellStart"/>
      <w:r>
        <w:t>прайсовая</w:t>
      </w:r>
      <w:proofErr w:type="spellEnd"/>
      <w:r>
        <w:t xml:space="preserve"> цена на товар (если он есть в прайсах поставщика), в таком случае можно ли выводить </w:t>
      </w:r>
      <w:proofErr w:type="spellStart"/>
      <w:r>
        <w:t>прайсовую</w:t>
      </w:r>
      <w:proofErr w:type="spellEnd"/>
      <w:r>
        <w:t xml:space="preserve"> цену автоматом? Это нужно для сравнения какие скидки от </w:t>
      </w:r>
      <w:proofErr w:type="spellStart"/>
      <w:r>
        <w:t>прайсовой</w:t>
      </w:r>
      <w:proofErr w:type="spellEnd"/>
      <w:r>
        <w:t xml:space="preserve"> цены мы получили!</w:t>
      </w:r>
    </w:p>
  </w:comment>
  <w:comment w:id="300" w:author="Рехов Антон Игоревич" w:date="2015-02-12T12:50:00Z" w:initials="РАИ">
    <w:p w14:paraId="42E88BB2" w14:textId="1C8ABAE1" w:rsidR="00F802E5" w:rsidRDefault="00F802E5">
      <w:pPr>
        <w:pStyle w:val="a9"/>
      </w:pPr>
      <w:r>
        <w:rPr>
          <w:rStyle w:val="a8"/>
        </w:rPr>
        <w:annotationRef/>
      </w:r>
      <w:r>
        <w:t>Данный функционал был исключен с це</w:t>
      </w:r>
      <w:r w:rsidR="003E6AAB">
        <w:t>лью сократить бюджет и срок реализации.</w:t>
      </w:r>
    </w:p>
  </w:comment>
  <w:comment w:id="302" w:author="Roman Kasyanov" w:date="2015-02-11T00:18:00Z" w:initials="RK">
    <w:p w14:paraId="3B738813" w14:textId="77777777" w:rsidR="00A36859" w:rsidRDefault="00A36859">
      <w:pPr>
        <w:pStyle w:val="a9"/>
      </w:pPr>
      <w:r>
        <w:rPr>
          <w:rStyle w:val="a8"/>
        </w:rPr>
        <w:annotationRef/>
      </w:r>
      <w:r>
        <w:t xml:space="preserve">Обязательное поля – факт получения защиты. Варианты (Получена нами – условия, получена конкурентом – условия, </w:t>
      </w:r>
      <w:proofErr w:type="gramStart"/>
      <w:r>
        <w:t>Не</w:t>
      </w:r>
      <w:proofErr w:type="gramEnd"/>
      <w:r>
        <w:t xml:space="preserve"> предоставляется)</w:t>
      </w:r>
    </w:p>
  </w:comment>
  <w:comment w:id="301" w:author="Рехов Антон Игоревич" w:date="2015-02-11T01:01:00Z" w:initials="РАИ">
    <w:p w14:paraId="71C3BE6B" w14:textId="5C891668" w:rsidR="00A36859" w:rsidRDefault="00A36859">
      <w:pPr>
        <w:pStyle w:val="a9"/>
      </w:pPr>
      <w:r>
        <w:rPr>
          <w:rStyle w:val="a8"/>
        </w:rPr>
        <w:annotationRef/>
      </w:r>
      <w:r>
        <w:t>Добавил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4AA9166" w15:done="0"/>
  <w15:commentEx w15:paraId="5CBE6DCE" w15:paraIdParent="44AA9166" w15:done="0"/>
  <w15:commentEx w15:paraId="5E98C840" w15:done="0"/>
  <w15:commentEx w15:paraId="713EFE64" w15:paraIdParent="5E98C840" w15:done="0"/>
  <w15:commentEx w15:paraId="2647230E" w15:done="0"/>
  <w15:commentEx w15:paraId="03C98248" w15:paraIdParent="2647230E" w15:done="0"/>
  <w15:commentEx w15:paraId="1218A7D5" w15:done="0"/>
  <w15:commentEx w15:paraId="6C213237" w15:paraIdParent="1218A7D5" w15:done="0"/>
  <w15:commentEx w15:paraId="56EB3E64" w15:done="0"/>
  <w15:commentEx w15:paraId="3B5CB055" w15:paraIdParent="56EB3E64" w15:done="0"/>
  <w15:commentEx w15:paraId="08384FCF" w15:done="0"/>
  <w15:commentEx w15:paraId="4367EF8D" w15:done="0"/>
  <w15:commentEx w15:paraId="7E44E3B2" w15:paraIdParent="4367EF8D" w15:done="0"/>
  <w15:commentEx w15:paraId="18B9BD8E" w15:done="0"/>
  <w15:commentEx w15:paraId="368D4DEA" w15:paraIdParent="18B9BD8E" w15:done="0"/>
  <w15:commentEx w15:paraId="055DD5DC" w15:done="0"/>
  <w15:commentEx w15:paraId="0D8F4744" w15:paraIdParent="055DD5DC" w15:done="0"/>
  <w15:commentEx w15:paraId="7BE20008" w15:done="0"/>
  <w15:commentEx w15:paraId="5D7CB6AB" w15:paraIdParent="7BE20008" w15:done="0"/>
  <w15:commentEx w15:paraId="4D0290D2" w15:done="0"/>
  <w15:commentEx w15:paraId="37AA7CC2" w15:paraIdParent="4D0290D2" w15:done="0"/>
  <w15:commentEx w15:paraId="4BF5E159" w15:done="0"/>
  <w15:commentEx w15:paraId="32D2E1EF" w15:paraIdParent="4BF5E159" w15:done="0"/>
  <w15:commentEx w15:paraId="403869C8" w15:done="0"/>
  <w15:commentEx w15:paraId="7D5B0862" w15:paraIdParent="403869C8" w15:done="0"/>
  <w15:commentEx w15:paraId="282F5714" w15:done="0"/>
  <w15:commentEx w15:paraId="44CAA2C6" w15:paraIdParent="282F5714" w15:done="0"/>
  <w15:commentEx w15:paraId="2A8731DA" w15:done="0"/>
  <w15:commentEx w15:paraId="6B7871DC" w15:paraIdParent="2A8731DA" w15:done="0"/>
  <w15:commentEx w15:paraId="2753FE8E" w15:done="0"/>
  <w15:commentEx w15:paraId="1217EC05" w15:paraIdParent="2753FE8E" w15:done="0"/>
  <w15:commentEx w15:paraId="5B090342" w15:done="0"/>
  <w15:commentEx w15:paraId="29248044" w15:paraIdParent="5B090342" w15:done="0"/>
  <w15:commentEx w15:paraId="26DA58BC" w15:done="0"/>
  <w15:commentEx w15:paraId="0ADA02C1" w15:paraIdParent="26DA58BC" w15:done="0"/>
  <w15:commentEx w15:paraId="5C312B77" w15:done="0"/>
  <w15:commentEx w15:paraId="6D5BC209" w15:paraIdParent="5C312B77" w15:done="0"/>
  <w15:commentEx w15:paraId="2EF5275B" w15:done="0"/>
  <w15:commentEx w15:paraId="52FFE263" w15:paraIdParent="2EF5275B" w15:done="0"/>
  <w15:commentEx w15:paraId="18E258AC" w15:done="0"/>
  <w15:commentEx w15:paraId="3B2C5802" w15:done="0"/>
  <w15:commentEx w15:paraId="0D42E28C" w15:paraIdParent="3B2C5802" w15:done="0"/>
  <w15:commentEx w15:paraId="2F3911FB" w15:done="0"/>
  <w15:commentEx w15:paraId="0B893C9E" w15:paraIdParent="2F3911FB" w15:done="0"/>
  <w15:commentEx w15:paraId="7B89AF50" w15:done="0"/>
  <w15:commentEx w15:paraId="71F55059" w15:paraIdParent="7B89AF50" w15:done="0"/>
  <w15:commentEx w15:paraId="7F7CF269" w15:done="0"/>
  <w15:commentEx w15:paraId="42E88BB2" w15:paraIdParent="7F7CF269" w15:done="0"/>
  <w15:commentEx w15:paraId="3B738813" w15:done="0"/>
  <w15:commentEx w15:paraId="71C3BE6B" w15:paraIdParent="3B7388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5AF1"/>
    <w:multiLevelType w:val="multilevel"/>
    <w:tmpl w:val="2092F1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A92C23"/>
    <w:multiLevelType w:val="multilevel"/>
    <w:tmpl w:val="FE70A5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E35AA"/>
    <w:multiLevelType w:val="hybridMultilevel"/>
    <w:tmpl w:val="D7E88238"/>
    <w:lvl w:ilvl="0" w:tplc="090A318C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447BA7"/>
    <w:multiLevelType w:val="multilevel"/>
    <w:tmpl w:val="F0FA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E31426"/>
    <w:multiLevelType w:val="hybridMultilevel"/>
    <w:tmpl w:val="481269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4745B7"/>
    <w:multiLevelType w:val="hybridMultilevel"/>
    <w:tmpl w:val="A5FADE2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84C59A3"/>
    <w:multiLevelType w:val="multilevel"/>
    <w:tmpl w:val="213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E72A33"/>
    <w:multiLevelType w:val="multilevel"/>
    <w:tmpl w:val="5584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FD7048"/>
    <w:multiLevelType w:val="multilevel"/>
    <w:tmpl w:val="7A1ACB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B94F74"/>
    <w:multiLevelType w:val="hybridMultilevel"/>
    <w:tmpl w:val="9CAE60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AA06A39"/>
    <w:multiLevelType w:val="hybridMultilevel"/>
    <w:tmpl w:val="9176DDD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2DC21640"/>
    <w:multiLevelType w:val="multilevel"/>
    <w:tmpl w:val="B514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8E36FF"/>
    <w:multiLevelType w:val="hybridMultilevel"/>
    <w:tmpl w:val="2D104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200A7F"/>
    <w:multiLevelType w:val="hybridMultilevel"/>
    <w:tmpl w:val="DB7239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5F77750"/>
    <w:multiLevelType w:val="multilevel"/>
    <w:tmpl w:val="3044228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176D74"/>
    <w:multiLevelType w:val="multilevel"/>
    <w:tmpl w:val="AEC2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FB7EE6"/>
    <w:multiLevelType w:val="hybridMultilevel"/>
    <w:tmpl w:val="08CA7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53C2E"/>
    <w:multiLevelType w:val="multilevel"/>
    <w:tmpl w:val="CF208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DBF7649"/>
    <w:multiLevelType w:val="multilevel"/>
    <w:tmpl w:val="318C15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125529"/>
    <w:multiLevelType w:val="hybridMultilevel"/>
    <w:tmpl w:val="A6A6D3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2E20803"/>
    <w:multiLevelType w:val="multilevel"/>
    <w:tmpl w:val="04245C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333E5D"/>
    <w:multiLevelType w:val="hybridMultilevel"/>
    <w:tmpl w:val="5EDA5D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50BF7F82"/>
    <w:multiLevelType w:val="multilevel"/>
    <w:tmpl w:val="08D884F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7C1DA9"/>
    <w:multiLevelType w:val="multilevel"/>
    <w:tmpl w:val="40BC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D42352"/>
    <w:multiLevelType w:val="multilevel"/>
    <w:tmpl w:val="8FEAAB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06311D2"/>
    <w:multiLevelType w:val="multilevel"/>
    <w:tmpl w:val="B658BF0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A7E2D62"/>
    <w:multiLevelType w:val="hybridMultilevel"/>
    <w:tmpl w:val="6A2EBE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AEF327E"/>
    <w:multiLevelType w:val="hybridMultilevel"/>
    <w:tmpl w:val="ACB2DC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6E713652"/>
    <w:multiLevelType w:val="multilevel"/>
    <w:tmpl w:val="651C71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0F12ACB"/>
    <w:multiLevelType w:val="hybridMultilevel"/>
    <w:tmpl w:val="97622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C87EAE"/>
    <w:multiLevelType w:val="multilevel"/>
    <w:tmpl w:val="53DC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9"/>
  </w:num>
  <w:num w:numId="2">
    <w:abstractNumId w:val="21"/>
  </w:num>
  <w:num w:numId="3">
    <w:abstractNumId w:val="4"/>
  </w:num>
  <w:num w:numId="4">
    <w:abstractNumId w:val="26"/>
  </w:num>
  <w:num w:numId="5">
    <w:abstractNumId w:val="19"/>
  </w:num>
  <w:num w:numId="6">
    <w:abstractNumId w:val="13"/>
  </w:num>
  <w:num w:numId="7">
    <w:abstractNumId w:val="27"/>
  </w:num>
  <w:num w:numId="8">
    <w:abstractNumId w:val="10"/>
  </w:num>
  <w:num w:numId="9">
    <w:abstractNumId w:val="5"/>
  </w:num>
  <w:num w:numId="10">
    <w:abstractNumId w:val="9"/>
  </w:num>
  <w:num w:numId="11">
    <w:abstractNumId w:val="3"/>
  </w:num>
  <w:num w:numId="12">
    <w:abstractNumId w:val="15"/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2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24"/>
    <w:lvlOverride w:ilvl="0">
      <w:lvl w:ilvl="0">
        <w:numFmt w:val="decimal"/>
        <w:lvlText w:val="%1."/>
        <w:lvlJc w:val="left"/>
      </w:lvl>
    </w:lvlOverride>
  </w:num>
  <w:num w:numId="17">
    <w:abstractNumId w:val="7"/>
  </w:num>
  <w:num w:numId="18">
    <w:abstractNumId w:val="20"/>
    <w:lvlOverride w:ilvl="0">
      <w:lvl w:ilvl="0">
        <w:numFmt w:val="decimal"/>
        <w:lvlText w:val="%1."/>
        <w:lvlJc w:val="left"/>
      </w:lvl>
    </w:lvlOverride>
  </w:num>
  <w:num w:numId="19">
    <w:abstractNumId w:val="14"/>
    <w:lvlOverride w:ilvl="0">
      <w:lvl w:ilvl="0">
        <w:numFmt w:val="decimal"/>
        <w:lvlText w:val="%1."/>
        <w:lvlJc w:val="left"/>
      </w:lvl>
    </w:lvlOverride>
  </w:num>
  <w:num w:numId="20">
    <w:abstractNumId w:val="6"/>
  </w:num>
  <w:num w:numId="21">
    <w:abstractNumId w:val="22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11"/>
  </w:num>
  <w:num w:numId="24">
    <w:abstractNumId w:val="23"/>
  </w:num>
  <w:num w:numId="25">
    <w:abstractNumId w:val="25"/>
    <w:lvlOverride w:ilvl="0">
      <w:lvl w:ilvl="0">
        <w:numFmt w:val="decimal"/>
        <w:lvlText w:val="%1."/>
        <w:lvlJc w:val="left"/>
      </w:lvl>
    </w:lvlOverride>
  </w:num>
  <w:num w:numId="26">
    <w:abstractNumId w:val="8"/>
    <w:lvlOverride w:ilvl="0">
      <w:lvl w:ilvl="0">
        <w:numFmt w:val="decimal"/>
        <w:lvlText w:val="%1."/>
        <w:lvlJc w:val="left"/>
      </w:lvl>
    </w:lvlOverride>
  </w:num>
  <w:num w:numId="27">
    <w:abstractNumId w:val="1"/>
    <w:lvlOverride w:ilvl="0">
      <w:lvl w:ilvl="0">
        <w:numFmt w:val="decimal"/>
        <w:lvlText w:val="%1."/>
        <w:lvlJc w:val="left"/>
      </w:lvl>
    </w:lvlOverride>
  </w:num>
  <w:num w:numId="28">
    <w:abstractNumId w:val="30"/>
  </w:num>
  <w:num w:numId="29">
    <w:abstractNumId w:val="2"/>
  </w:num>
  <w:num w:numId="30">
    <w:abstractNumId w:val="12"/>
  </w:num>
  <w:num w:numId="31">
    <w:abstractNumId w:val="1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Kasyanov">
    <w15:presenceInfo w15:providerId="Windows Live" w15:userId="50e25ddd33bed048"/>
  </w15:person>
  <w15:person w15:author="Рехов Антон Игоревич">
    <w15:presenceInfo w15:providerId="AD" w15:userId="S-1-5-21-1970802976-3466419101-4042325969-2365"/>
  </w15:person>
  <w15:person w15:author="Мусин Денис Марсович">
    <w15:presenceInfo w15:providerId="AD" w15:userId="S-1-5-21-1970802976-3466419101-4042325969-1838"/>
  </w15:person>
  <w15:person w15:author="WakeDown">
    <w15:presenceInfo w15:providerId="None" w15:userId="WakeD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35"/>
    <w:rsid w:val="0000405A"/>
    <w:rsid w:val="00012544"/>
    <w:rsid w:val="000444BA"/>
    <w:rsid w:val="00080C35"/>
    <w:rsid w:val="00081DD0"/>
    <w:rsid w:val="000F0AF5"/>
    <w:rsid w:val="000F570C"/>
    <w:rsid w:val="00101BDB"/>
    <w:rsid w:val="001378C7"/>
    <w:rsid w:val="00143627"/>
    <w:rsid w:val="0015016F"/>
    <w:rsid w:val="00173269"/>
    <w:rsid w:val="001D7BE3"/>
    <w:rsid w:val="002011A7"/>
    <w:rsid w:val="00236D05"/>
    <w:rsid w:val="00262F7D"/>
    <w:rsid w:val="002900B0"/>
    <w:rsid w:val="002F556F"/>
    <w:rsid w:val="003457AD"/>
    <w:rsid w:val="00365A5E"/>
    <w:rsid w:val="00383D85"/>
    <w:rsid w:val="003A5EEC"/>
    <w:rsid w:val="003C4BFF"/>
    <w:rsid w:val="003D728C"/>
    <w:rsid w:val="003E2102"/>
    <w:rsid w:val="003E38F0"/>
    <w:rsid w:val="003E6AAB"/>
    <w:rsid w:val="00410789"/>
    <w:rsid w:val="004D1206"/>
    <w:rsid w:val="004E7E4E"/>
    <w:rsid w:val="005304B3"/>
    <w:rsid w:val="00577DF1"/>
    <w:rsid w:val="006408F1"/>
    <w:rsid w:val="00662D09"/>
    <w:rsid w:val="00666614"/>
    <w:rsid w:val="006A62E9"/>
    <w:rsid w:val="007175DF"/>
    <w:rsid w:val="00744DE1"/>
    <w:rsid w:val="00777412"/>
    <w:rsid w:val="007B3A72"/>
    <w:rsid w:val="007C1393"/>
    <w:rsid w:val="007D7288"/>
    <w:rsid w:val="007E6F21"/>
    <w:rsid w:val="007E7AB8"/>
    <w:rsid w:val="00881BAE"/>
    <w:rsid w:val="00881D8E"/>
    <w:rsid w:val="0088226D"/>
    <w:rsid w:val="00896336"/>
    <w:rsid w:val="008E5F91"/>
    <w:rsid w:val="008F0335"/>
    <w:rsid w:val="00921567"/>
    <w:rsid w:val="009467DA"/>
    <w:rsid w:val="009962A6"/>
    <w:rsid w:val="009A3C2B"/>
    <w:rsid w:val="00A175CD"/>
    <w:rsid w:val="00A36859"/>
    <w:rsid w:val="00B132D6"/>
    <w:rsid w:val="00B45C3E"/>
    <w:rsid w:val="00B64C09"/>
    <w:rsid w:val="00BA4379"/>
    <w:rsid w:val="00BC0DE0"/>
    <w:rsid w:val="00BC36EC"/>
    <w:rsid w:val="00BC42A7"/>
    <w:rsid w:val="00C147DE"/>
    <w:rsid w:val="00C219FF"/>
    <w:rsid w:val="00C2359C"/>
    <w:rsid w:val="00CA1611"/>
    <w:rsid w:val="00CF7672"/>
    <w:rsid w:val="00D02A15"/>
    <w:rsid w:val="00D072CC"/>
    <w:rsid w:val="00D91E5D"/>
    <w:rsid w:val="00D9286E"/>
    <w:rsid w:val="00DD38C2"/>
    <w:rsid w:val="00E758F9"/>
    <w:rsid w:val="00E90443"/>
    <w:rsid w:val="00EE4A3B"/>
    <w:rsid w:val="00F250A0"/>
    <w:rsid w:val="00F262C0"/>
    <w:rsid w:val="00F6069A"/>
    <w:rsid w:val="00F802E5"/>
    <w:rsid w:val="00FD0E66"/>
    <w:rsid w:val="00FD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D4F7"/>
  <w15:chartTrackingRefBased/>
  <w15:docId w15:val="{6C23CED1-1B94-4640-B3D2-9823A7D7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47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147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147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14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C147D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147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6">
    <w:name w:val="Table Grid"/>
    <w:basedOn w:val="a1"/>
    <w:uiPriority w:val="39"/>
    <w:rsid w:val="0053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3C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annotation reference"/>
    <w:basedOn w:val="a0"/>
    <w:uiPriority w:val="99"/>
    <w:semiHidden/>
    <w:unhideWhenUsed/>
    <w:rsid w:val="007C13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C1393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7C139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C139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7C139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C13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C13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2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30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05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9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2F89B-7D90-4215-9DD3-F7F55409D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1979</Words>
  <Characters>11281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Денис Марсович</dc:creator>
  <cp:keywords/>
  <dc:description/>
  <cp:lastModifiedBy>WakeDown</cp:lastModifiedBy>
  <cp:revision>27</cp:revision>
  <dcterms:created xsi:type="dcterms:W3CDTF">2015-02-12T05:45:00Z</dcterms:created>
  <dcterms:modified xsi:type="dcterms:W3CDTF">2015-02-19T07:55:00Z</dcterms:modified>
</cp:coreProperties>
</file>